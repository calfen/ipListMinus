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E7EE8" w14:textId="77777777" w:rsidR="00F06D6E" w:rsidRDefault="005745DD">
      <w:pPr>
        <w:spacing w:beforeLines="100" w:before="326"/>
        <w:ind w:righ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 xml:space="preserve">   编号：</w:t>
      </w:r>
      <w:r>
        <w:rPr>
          <w:rFonts w:ascii="宋体" w:hAnsi="宋体"/>
          <w:szCs w:val="21"/>
        </w:rPr>
        <w:t>XF/QCS-D-8</w:t>
      </w:r>
      <w:r>
        <w:rPr>
          <w:rFonts w:ascii="宋体" w:hAnsi="宋体" w:hint="eastAsia"/>
          <w:szCs w:val="21"/>
        </w:rPr>
        <w:t>4</w:t>
      </w:r>
    </w:p>
    <w:p w14:paraId="31276EC3" w14:textId="77777777" w:rsidR="00F06D6E" w:rsidRDefault="00F06D6E">
      <w:pPr>
        <w:rPr>
          <w:rFonts w:ascii="Arial" w:hAnsi="Arial" w:cs="Arial"/>
        </w:rPr>
      </w:pPr>
    </w:p>
    <w:p w14:paraId="50D0F8A5" w14:textId="77777777" w:rsidR="00F06D6E" w:rsidRDefault="00F06D6E">
      <w:pPr>
        <w:rPr>
          <w:rFonts w:ascii="Arial" w:hAnsi="Arial" w:cs="Arial"/>
        </w:rPr>
      </w:pPr>
    </w:p>
    <w:p w14:paraId="7BDFA88E" w14:textId="77777777" w:rsidR="00F06D6E" w:rsidRDefault="00F06D6E">
      <w:pPr>
        <w:rPr>
          <w:rFonts w:ascii="Arial" w:hAnsi="Arial" w:cs="Arial"/>
        </w:rPr>
      </w:pPr>
    </w:p>
    <w:p w14:paraId="4E524EE3" w14:textId="77777777" w:rsidR="00F06D6E" w:rsidRDefault="00F06D6E">
      <w:pPr>
        <w:rPr>
          <w:rFonts w:ascii="Arial" w:hAnsi="Arial" w:cs="Arial"/>
        </w:rPr>
      </w:pPr>
    </w:p>
    <w:p w14:paraId="46A94BAE" w14:textId="77777777" w:rsidR="00F06D6E" w:rsidRDefault="00F06D6E">
      <w:pPr>
        <w:rPr>
          <w:rFonts w:ascii="Arial" w:hAnsi="Arial" w:cs="Arial"/>
        </w:rPr>
      </w:pPr>
    </w:p>
    <w:p w14:paraId="67C93DA8" w14:textId="77777777" w:rsidR="00F06D6E" w:rsidRDefault="00F06D6E">
      <w:pPr>
        <w:rPr>
          <w:rFonts w:ascii="Arial" w:hAnsi="Arial" w:cs="Arial"/>
        </w:rPr>
      </w:pPr>
    </w:p>
    <w:p w14:paraId="2E4F4201" w14:textId="77777777" w:rsidR="00F06D6E" w:rsidRDefault="00F06D6E">
      <w:pPr>
        <w:rPr>
          <w:rFonts w:ascii="Arial" w:hAnsi="Arial" w:cs="Arial"/>
        </w:rPr>
      </w:pPr>
    </w:p>
    <w:p w14:paraId="31A3F063" w14:textId="77777777" w:rsidR="00F06D6E" w:rsidRDefault="00F06D6E">
      <w:pPr>
        <w:rPr>
          <w:rFonts w:ascii="Arial" w:hAnsi="Arial" w:cs="Arial"/>
        </w:rPr>
      </w:pPr>
    </w:p>
    <w:p w14:paraId="7949DF80" w14:textId="77777777" w:rsidR="00F06D6E" w:rsidRDefault="00F06D6E">
      <w:pPr>
        <w:rPr>
          <w:rFonts w:ascii="Arial" w:hAnsi="Arial" w:cs="Arial"/>
        </w:rPr>
      </w:pPr>
    </w:p>
    <w:p w14:paraId="22103407" w14:textId="77777777" w:rsidR="00F06D6E" w:rsidRDefault="00F06D6E">
      <w:pPr>
        <w:rPr>
          <w:rFonts w:ascii="Arial" w:hAnsi="Arial" w:cs="Arial"/>
        </w:rPr>
      </w:pPr>
    </w:p>
    <w:p w14:paraId="62A8B434" w14:textId="56633450" w:rsidR="00F06D6E" w:rsidRDefault="00AA4636">
      <w:pPr>
        <w:jc w:val="center"/>
        <w:rPr>
          <w:rFonts w:ascii="Arial" w:eastAsia="黑体" w:hAnsi="Arial" w:cs="Arial"/>
          <w:sz w:val="72"/>
          <w:szCs w:val="72"/>
        </w:rPr>
      </w:pPr>
      <w:r>
        <w:rPr>
          <w:rFonts w:ascii="Arial" w:eastAsia="黑体" w:hAnsi="Arial" w:cs="Arial"/>
          <w:sz w:val="72"/>
          <w:szCs w:val="72"/>
        </w:rPr>
        <w:t>IP</w:t>
      </w:r>
      <w:r>
        <w:rPr>
          <w:rFonts w:ascii="Arial" w:eastAsia="黑体" w:hAnsi="Arial" w:cs="Arial" w:hint="eastAsia"/>
          <w:sz w:val="72"/>
          <w:szCs w:val="72"/>
        </w:rPr>
        <w:t>拆分</w:t>
      </w:r>
      <w:r w:rsidR="005745DD">
        <w:rPr>
          <w:rFonts w:ascii="Arial" w:eastAsia="黑体" w:hAnsi="Arial" w:cs="Arial" w:hint="eastAsia"/>
          <w:sz w:val="72"/>
          <w:szCs w:val="72"/>
        </w:rPr>
        <w:t>需求说明书</w:t>
      </w:r>
    </w:p>
    <w:p w14:paraId="7D16098D" w14:textId="77777777" w:rsidR="00F06D6E" w:rsidRDefault="005745DD">
      <w:pPr>
        <w:jc w:val="center"/>
        <w:rPr>
          <w:rFonts w:ascii="Arial" w:eastAsia="黑体" w:hAnsi="Arial" w:cs="Arial"/>
          <w:sz w:val="48"/>
          <w:szCs w:val="48"/>
        </w:rPr>
      </w:pPr>
      <w:r>
        <w:rPr>
          <w:rFonts w:ascii="Arial" w:eastAsia="黑体" w:hAnsi="Arial" w:cs="Arial" w:hint="eastAsia"/>
          <w:sz w:val="48"/>
          <w:szCs w:val="48"/>
        </w:rPr>
        <w:t>1.0.0</w:t>
      </w:r>
    </w:p>
    <w:p w14:paraId="51795E2F" w14:textId="77777777" w:rsidR="00F06D6E" w:rsidRDefault="00F06D6E">
      <w:pPr>
        <w:rPr>
          <w:rFonts w:ascii="Arial" w:hAnsi="Arial" w:cs="Arial"/>
        </w:rPr>
      </w:pPr>
    </w:p>
    <w:p w14:paraId="381F0392" w14:textId="77777777" w:rsidR="00F06D6E" w:rsidRDefault="00F06D6E">
      <w:pPr>
        <w:rPr>
          <w:rFonts w:ascii="Arial" w:hAnsi="Arial" w:cs="Arial"/>
        </w:rPr>
      </w:pPr>
    </w:p>
    <w:p w14:paraId="18D8D15B" w14:textId="77777777" w:rsidR="00F06D6E" w:rsidRDefault="00F06D6E">
      <w:pPr>
        <w:rPr>
          <w:rFonts w:ascii="Arial" w:hAnsi="Arial" w:cs="Arial"/>
        </w:rPr>
      </w:pPr>
    </w:p>
    <w:p w14:paraId="50E45751" w14:textId="77777777" w:rsidR="00F06D6E" w:rsidRDefault="00F06D6E">
      <w:pPr>
        <w:rPr>
          <w:rFonts w:ascii="Arial" w:hAnsi="Arial" w:cs="Arial"/>
        </w:rPr>
      </w:pPr>
    </w:p>
    <w:p w14:paraId="62F68E4C" w14:textId="77777777" w:rsidR="00F06D6E" w:rsidRDefault="00F06D6E">
      <w:pPr>
        <w:rPr>
          <w:rFonts w:ascii="Arial" w:hAnsi="Arial" w:cs="Arial"/>
        </w:rPr>
      </w:pPr>
    </w:p>
    <w:p w14:paraId="27BDEB94" w14:textId="77777777" w:rsidR="00F06D6E" w:rsidRDefault="00F06D6E">
      <w:pPr>
        <w:rPr>
          <w:rFonts w:ascii="Arial" w:hAnsi="Arial" w:cs="Arial"/>
        </w:rPr>
      </w:pPr>
    </w:p>
    <w:p w14:paraId="3C034ACF" w14:textId="77777777" w:rsidR="00F06D6E" w:rsidRDefault="00F06D6E">
      <w:pPr>
        <w:rPr>
          <w:rFonts w:ascii="Arial" w:hAnsi="Arial" w:cs="Arial"/>
        </w:rPr>
      </w:pPr>
    </w:p>
    <w:p w14:paraId="6559A9F5" w14:textId="77777777" w:rsidR="00F06D6E" w:rsidRDefault="00F06D6E">
      <w:pPr>
        <w:rPr>
          <w:rFonts w:ascii="Arial" w:hAnsi="Arial" w:cs="Arial"/>
        </w:rPr>
      </w:pPr>
    </w:p>
    <w:p w14:paraId="3BDA1623" w14:textId="77777777" w:rsidR="00F06D6E" w:rsidRDefault="00F06D6E">
      <w:pPr>
        <w:rPr>
          <w:rFonts w:ascii="Arial" w:hAnsi="Arial" w:cs="Arial"/>
        </w:rPr>
      </w:pPr>
    </w:p>
    <w:p w14:paraId="38901967" w14:textId="77777777" w:rsidR="00F06D6E" w:rsidRDefault="00F06D6E">
      <w:pPr>
        <w:rPr>
          <w:rFonts w:ascii="Arial" w:hAnsi="Arial" w:cs="Arial"/>
        </w:rPr>
      </w:pPr>
    </w:p>
    <w:p w14:paraId="0B2B5259" w14:textId="77777777" w:rsidR="00F06D6E" w:rsidRDefault="00F06D6E">
      <w:pPr>
        <w:rPr>
          <w:rFonts w:ascii="Arial" w:hAnsi="Arial" w:cs="Arial"/>
        </w:rPr>
      </w:pPr>
    </w:p>
    <w:p w14:paraId="1802D037" w14:textId="77777777" w:rsidR="00F06D6E" w:rsidRDefault="00F06D6E">
      <w:pPr>
        <w:rPr>
          <w:rFonts w:ascii="Arial" w:hAnsi="Arial" w:cs="Arial"/>
        </w:rPr>
      </w:pPr>
    </w:p>
    <w:p w14:paraId="3EFA8414" w14:textId="77777777" w:rsidR="00F06D6E" w:rsidRDefault="00F06D6E">
      <w:pPr>
        <w:rPr>
          <w:rFonts w:ascii="Arial" w:hAnsi="Arial" w:cs="Arial"/>
        </w:rPr>
      </w:pPr>
    </w:p>
    <w:p w14:paraId="2BA9D2A7" w14:textId="77777777" w:rsidR="00F06D6E" w:rsidRDefault="00F06D6E">
      <w:pPr>
        <w:rPr>
          <w:rFonts w:ascii="Arial" w:hAnsi="Arial" w:cs="Arial"/>
        </w:rPr>
      </w:pPr>
    </w:p>
    <w:p w14:paraId="2D030CE9" w14:textId="77777777" w:rsidR="00F06D6E" w:rsidRDefault="00F06D6E">
      <w:pPr>
        <w:rPr>
          <w:rFonts w:ascii="Arial" w:hAnsi="Arial" w:cs="Arial"/>
          <w:szCs w:val="21"/>
        </w:rPr>
        <w:sectPr w:rsidR="00F06D6E">
          <w:headerReference w:type="default" r:id="rId9"/>
          <w:pgSz w:w="11906" w:h="16838"/>
          <w:pgMar w:top="1440" w:right="1797" w:bottom="1440" w:left="1797" w:header="851" w:footer="992" w:gutter="0"/>
          <w:pgNumType w:fmt="upperRoman" w:start="1"/>
          <w:cols w:space="425"/>
          <w:docGrid w:type="lines" w:linePitch="326"/>
        </w:sectPr>
      </w:pPr>
    </w:p>
    <w:p w14:paraId="691321FB" w14:textId="77777777" w:rsidR="00F06D6E" w:rsidRDefault="00F06D6E">
      <w:pPr>
        <w:rPr>
          <w:b/>
          <w:sz w:val="44"/>
          <w:szCs w:val="44"/>
        </w:rPr>
      </w:pPr>
    </w:p>
    <w:p w14:paraId="1E0B8422" w14:textId="77777777" w:rsidR="00F06D6E" w:rsidRDefault="005745DD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目录</w:t>
      </w:r>
    </w:p>
    <w:p w14:paraId="3AD8E00C" w14:textId="77777777" w:rsidR="00F06D6E" w:rsidRDefault="00F06D6E">
      <w:pPr>
        <w:jc w:val="center"/>
        <w:rPr>
          <w:b/>
          <w:sz w:val="44"/>
          <w:szCs w:val="44"/>
        </w:rPr>
      </w:pPr>
    </w:p>
    <w:p w14:paraId="1A895CA8" w14:textId="23BA4428" w:rsidR="003E01EE" w:rsidRDefault="005745DD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62479331" w:history="1">
        <w:r w:rsidR="003E01EE" w:rsidRPr="0038174F">
          <w:rPr>
            <w:rStyle w:val="a7"/>
            <w:noProof/>
          </w:rPr>
          <w:t>1</w:t>
        </w:r>
        <w:r w:rsidR="003E01E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3E01EE" w:rsidRPr="0038174F">
          <w:rPr>
            <w:rStyle w:val="a7"/>
            <w:noProof/>
          </w:rPr>
          <w:t>需求概述</w:t>
        </w:r>
        <w:r w:rsidR="003E01EE">
          <w:rPr>
            <w:noProof/>
            <w:webHidden/>
          </w:rPr>
          <w:tab/>
        </w:r>
        <w:r w:rsidR="003E01EE">
          <w:rPr>
            <w:noProof/>
            <w:webHidden/>
          </w:rPr>
          <w:fldChar w:fldCharType="begin"/>
        </w:r>
        <w:r w:rsidR="003E01EE">
          <w:rPr>
            <w:noProof/>
            <w:webHidden/>
          </w:rPr>
          <w:instrText xml:space="preserve"> PAGEREF _Toc62479331 \h </w:instrText>
        </w:r>
        <w:r w:rsidR="003E01EE">
          <w:rPr>
            <w:noProof/>
            <w:webHidden/>
          </w:rPr>
        </w:r>
        <w:r w:rsidR="003E01EE">
          <w:rPr>
            <w:noProof/>
            <w:webHidden/>
          </w:rPr>
          <w:fldChar w:fldCharType="separate"/>
        </w:r>
        <w:r w:rsidR="003E01EE">
          <w:rPr>
            <w:noProof/>
            <w:webHidden/>
          </w:rPr>
          <w:t>3</w:t>
        </w:r>
        <w:r w:rsidR="003E01EE">
          <w:rPr>
            <w:noProof/>
            <w:webHidden/>
          </w:rPr>
          <w:fldChar w:fldCharType="end"/>
        </w:r>
      </w:hyperlink>
    </w:p>
    <w:p w14:paraId="22B44E28" w14:textId="735138F1" w:rsidR="003E01EE" w:rsidRDefault="00DB0C39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62479332" w:history="1">
        <w:r w:rsidR="003E01EE" w:rsidRPr="0038174F">
          <w:rPr>
            <w:rStyle w:val="a7"/>
            <w:noProof/>
          </w:rPr>
          <w:t>1.1</w:t>
        </w:r>
        <w:r w:rsidR="003E01E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3E01EE" w:rsidRPr="0038174F">
          <w:rPr>
            <w:rStyle w:val="a7"/>
            <w:noProof/>
          </w:rPr>
          <w:t>场景</w:t>
        </w:r>
        <w:r w:rsidR="003E01EE">
          <w:rPr>
            <w:noProof/>
            <w:webHidden/>
          </w:rPr>
          <w:tab/>
        </w:r>
        <w:r w:rsidR="003E01EE">
          <w:rPr>
            <w:noProof/>
            <w:webHidden/>
          </w:rPr>
          <w:fldChar w:fldCharType="begin"/>
        </w:r>
        <w:r w:rsidR="003E01EE">
          <w:rPr>
            <w:noProof/>
            <w:webHidden/>
          </w:rPr>
          <w:instrText xml:space="preserve"> PAGEREF _Toc62479332 \h </w:instrText>
        </w:r>
        <w:r w:rsidR="003E01EE">
          <w:rPr>
            <w:noProof/>
            <w:webHidden/>
          </w:rPr>
        </w:r>
        <w:r w:rsidR="003E01EE">
          <w:rPr>
            <w:noProof/>
            <w:webHidden/>
          </w:rPr>
          <w:fldChar w:fldCharType="separate"/>
        </w:r>
        <w:r w:rsidR="003E01EE">
          <w:rPr>
            <w:noProof/>
            <w:webHidden/>
          </w:rPr>
          <w:t>3</w:t>
        </w:r>
        <w:r w:rsidR="003E01EE">
          <w:rPr>
            <w:noProof/>
            <w:webHidden/>
          </w:rPr>
          <w:fldChar w:fldCharType="end"/>
        </w:r>
      </w:hyperlink>
    </w:p>
    <w:p w14:paraId="7A27260D" w14:textId="5F65371E" w:rsidR="003E01EE" w:rsidRDefault="00DB0C39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62479333" w:history="1">
        <w:r w:rsidR="003E01EE" w:rsidRPr="0038174F">
          <w:rPr>
            <w:rStyle w:val="a7"/>
            <w:noProof/>
          </w:rPr>
          <w:t>1.2</w:t>
        </w:r>
        <w:r w:rsidR="003E01E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3E01EE" w:rsidRPr="0038174F">
          <w:rPr>
            <w:rStyle w:val="a7"/>
            <w:noProof/>
          </w:rPr>
          <w:t>概述</w:t>
        </w:r>
        <w:r w:rsidR="003E01EE">
          <w:rPr>
            <w:noProof/>
            <w:webHidden/>
          </w:rPr>
          <w:tab/>
        </w:r>
        <w:r w:rsidR="003E01EE">
          <w:rPr>
            <w:noProof/>
            <w:webHidden/>
          </w:rPr>
          <w:fldChar w:fldCharType="begin"/>
        </w:r>
        <w:r w:rsidR="003E01EE">
          <w:rPr>
            <w:noProof/>
            <w:webHidden/>
          </w:rPr>
          <w:instrText xml:space="preserve"> PAGEREF _Toc62479333 \h </w:instrText>
        </w:r>
        <w:r w:rsidR="003E01EE">
          <w:rPr>
            <w:noProof/>
            <w:webHidden/>
          </w:rPr>
        </w:r>
        <w:r w:rsidR="003E01EE">
          <w:rPr>
            <w:noProof/>
            <w:webHidden/>
          </w:rPr>
          <w:fldChar w:fldCharType="separate"/>
        </w:r>
        <w:r w:rsidR="003E01EE">
          <w:rPr>
            <w:noProof/>
            <w:webHidden/>
          </w:rPr>
          <w:t>3</w:t>
        </w:r>
        <w:r w:rsidR="003E01EE">
          <w:rPr>
            <w:noProof/>
            <w:webHidden/>
          </w:rPr>
          <w:fldChar w:fldCharType="end"/>
        </w:r>
      </w:hyperlink>
    </w:p>
    <w:p w14:paraId="4AEBB28A" w14:textId="69DA8266" w:rsidR="003E01EE" w:rsidRDefault="00DB0C39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62479334" w:history="1">
        <w:r w:rsidR="003E01EE" w:rsidRPr="0038174F">
          <w:rPr>
            <w:rStyle w:val="a7"/>
            <w:noProof/>
          </w:rPr>
          <w:t>1.3</w:t>
        </w:r>
        <w:r w:rsidR="003E01E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3E01EE" w:rsidRPr="0038174F">
          <w:rPr>
            <w:rStyle w:val="a7"/>
            <w:noProof/>
          </w:rPr>
          <w:t>必要性</w:t>
        </w:r>
        <w:r w:rsidR="003E01EE">
          <w:rPr>
            <w:noProof/>
            <w:webHidden/>
          </w:rPr>
          <w:tab/>
        </w:r>
        <w:r w:rsidR="003E01EE">
          <w:rPr>
            <w:noProof/>
            <w:webHidden/>
          </w:rPr>
          <w:fldChar w:fldCharType="begin"/>
        </w:r>
        <w:r w:rsidR="003E01EE">
          <w:rPr>
            <w:noProof/>
            <w:webHidden/>
          </w:rPr>
          <w:instrText xml:space="preserve"> PAGEREF _Toc62479334 \h </w:instrText>
        </w:r>
        <w:r w:rsidR="003E01EE">
          <w:rPr>
            <w:noProof/>
            <w:webHidden/>
          </w:rPr>
        </w:r>
        <w:r w:rsidR="003E01EE">
          <w:rPr>
            <w:noProof/>
            <w:webHidden/>
          </w:rPr>
          <w:fldChar w:fldCharType="separate"/>
        </w:r>
        <w:r w:rsidR="003E01EE">
          <w:rPr>
            <w:noProof/>
            <w:webHidden/>
          </w:rPr>
          <w:t>3</w:t>
        </w:r>
        <w:r w:rsidR="003E01EE">
          <w:rPr>
            <w:noProof/>
            <w:webHidden/>
          </w:rPr>
          <w:fldChar w:fldCharType="end"/>
        </w:r>
      </w:hyperlink>
    </w:p>
    <w:p w14:paraId="4F2D2EAD" w14:textId="0EF12D6E" w:rsidR="003E01EE" w:rsidRDefault="00DB0C39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62479335" w:history="1">
        <w:r w:rsidR="003E01EE" w:rsidRPr="0038174F">
          <w:rPr>
            <w:rStyle w:val="a7"/>
            <w:noProof/>
          </w:rPr>
          <w:t>2</w:t>
        </w:r>
        <w:r w:rsidR="003E01E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3E01EE" w:rsidRPr="0038174F">
          <w:rPr>
            <w:rStyle w:val="a7"/>
            <w:noProof/>
          </w:rPr>
          <w:t>需求描述</w:t>
        </w:r>
        <w:r w:rsidR="003E01EE">
          <w:rPr>
            <w:noProof/>
            <w:webHidden/>
          </w:rPr>
          <w:tab/>
        </w:r>
        <w:r w:rsidR="003E01EE">
          <w:rPr>
            <w:noProof/>
            <w:webHidden/>
          </w:rPr>
          <w:fldChar w:fldCharType="begin"/>
        </w:r>
        <w:r w:rsidR="003E01EE">
          <w:rPr>
            <w:noProof/>
            <w:webHidden/>
          </w:rPr>
          <w:instrText xml:space="preserve"> PAGEREF _Toc62479335 \h </w:instrText>
        </w:r>
        <w:r w:rsidR="003E01EE">
          <w:rPr>
            <w:noProof/>
            <w:webHidden/>
          </w:rPr>
        </w:r>
        <w:r w:rsidR="003E01EE">
          <w:rPr>
            <w:noProof/>
            <w:webHidden/>
          </w:rPr>
          <w:fldChar w:fldCharType="separate"/>
        </w:r>
        <w:r w:rsidR="003E01EE">
          <w:rPr>
            <w:noProof/>
            <w:webHidden/>
          </w:rPr>
          <w:t>3</w:t>
        </w:r>
        <w:r w:rsidR="003E01EE">
          <w:rPr>
            <w:noProof/>
            <w:webHidden/>
          </w:rPr>
          <w:fldChar w:fldCharType="end"/>
        </w:r>
      </w:hyperlink>
    </w:p>
    <w:p w14:paraId="136474D2" w14:textId="780937CA" w:rsidR="003E01EE" w:rsidRDefault="00DB0C39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62479336" w:history="1">
        <w:r w:rsidR="003E01EE" w:rsidRPr="0038174F">
          <w:rPr>
            <w:rStyle w:val="a7"/>
            <w:noProof/>
          </w:rPr>
          <w:t>2.1</w:t>
        </w:r>
        <w:r w:rsidR="003E01E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3E01EE" w:rsidRPr="0038174F">
          <w:rPr>
            <w:rStyle w:val="a7"/>
            <w:noProof/>
          </w:rPr>
          <w:t>Excel</w:t>
        </w:r>
        <w:r w:rsidR="003E01EE" w:rsidRPr="0038174F">
          <w:rPr>
            <w:rStyle w:val="a7"/>
            <w:noProof/>
          </w:rPr>
          <w:t>文档</w:t>
        </w:r>
        <w:r w:rsidR="003E01EE">
          <w:rPr>
            <w:noProof/>
            <w:webHidden/>
          </w:rPr>
          <w:tab/>
        </w:r>
        <w:r w:rsidR="003E01EE">
          <w:rPr>
            <w:noProof/>
            <w:webHidden/>
          </w:rPr>
          <w:fldChar w:fldCharType="begin"/>
        </w:r>
        <w:r w:rsidR="003E01EE">
          <w:rPr>
            <w:noProof/>
            <w:webHidden/>
          </w:rPr>
          <w:instrText xml:space="preserve"> PAGEREF _Toc62479336 \h </w:instrText>
        </w:r>
        <w:r w:rsidR="003E01EE">
          <w:rPr>
            <w:noProof/>
            <w:webHidden/>
          </w:rPr>
        </w:r>
        <w:r w:rsidR="003E01EE">
          <w:rPr>
            <w:noProof/>
            <w:webHidden/>
          </w:rPr>
          <w:fldChar w:fldCharType="separate"/>
        </w:r>
        <w:r w:rsidR="003E01EE">
          <w:rPr>
            <w:noProof/>
            <w:webHidden/>
          </w:rPr>
          <w:t>3</w:t>
        </w:r>
        <w:r w:rsidR="003E01EE">
          <w:rPr>
            <w:noProof/>
            <w:webHidden/>
          </w:rPr>
          <w:fldChar w:fldCharType="end"/>
        </w:r>
      </w:hyperlink>
    </w:p>
    <w:p w14:paraId="0FE26B31" w14:textId="01F2F90B" w:rsidR="003E01EE" w:rsidRDefault="00DB0C39">
      <w:pPr>
        <w:pStyle w:val="TOC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62479337" w:history="1">
        <w:r w:rsidR="003E01EE" w:rsidRPr="0038174F">
          <w:rPr>
            <w:rStyle w:val="a7"/>
            <w:noProof/>
          </w:rPr>
          <w:t>2.1.1</w:t>
        </w:r>
        <w:r w:rsidR="003E01EE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3E01EE" w:rsidRPr="0038174F">
          <w:rPr>
            <w:rStyle w:val="a7"/>
            <w:noProof/>
          </w:rPr>
          <w:t>文档格式说明</w:t>
        </w:r>
        <w:r w:rsidR="003E01EE">
          <w:rPr>
            <w:noProof/>
            <w:webHidden/>
          </w:rPr>
          <w:tab/>
        </w:r>
        <w:r w:rsidR="003E01EE">
          <w:rPr>
            <w:noProof/>
            <w:webHidden/>
          </w:rPr>
          <w:fldChar w:fldCharType="begin"/>
        </w:r>
        <w:r w:rsidR="003E01EE">
          <w:rPr>
            <w:noProof/>
            <w:webHidden/>
          </w:rPr>
          <w:instrText xml:space="preserve"> PAGEREF _Toc62479337 \h </w:instrText>
        </w:r>
        <w:r w:rsidR="003E01EE">
          <w:rPr>
            <w:noProof/>
            <w:webHidden/>
          </w:rPr>
        </w:r>
        <w:r w:rsidR="003E01EE">
          <w:rPr>
            <w:noProof/>
            <w:webHidden/>
          </w:rPr>
          <w:fldChar w:fldCharType="separate"/>
        </w:r>
        <w:r w:rsidR="003E01EE">
          <w:rPr>
            <w:noProof/>
            <w:webHidden/>
          </w:rPr>
          <w:t>3</w:t>
        </w:r>
        <w:r w:rsidR="003E01EE">
          <w:rPr>
            <w:noProof/>
            <w:webHidden/>
          </w:rPr>
          <w:fldChar w:fldCharType="end"/>
        </w:r>
      </w:hyperlink>
    </w:p>
    <w:p w14:paraId="7C36F48A" w14:textId="0858A6D8" w:rsidR="003E01EE" w:rsidRDefault="00DB0C39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62479338" w:history="1">
        <w:r w:rsidR="003E01EE" w:rsidRPr="0038174F">
          <w:rPr>
            <w:rStyle w:val="a7"/>
            <w:noProof/>
          </w:rPr>
          <w:t>2.2</w:t>
        </w:r>
        <w:r w:rsidR="003E01E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3E01EE" w:rsidRPr="0038174F">
          <w:rPr>
            <w:rStyle w:val="a7"/>
            <w:noProof/>
          </w:rPr>
          <w:t>处理逻辑</w:t>
        </w:r>
        <w:r w:rsidR="003E01EE">
          <w:rPr>
            <w:noProof/>
            <w:webHidden/>
          </w:rPr>
          <w:tab/>
        </w:r>
        <w:r w:rsidR="003E01EE">
          <w:rPr>
            <w:noProof/>
            <w:webHidden/>
          </w:rPr>
          <w:fldChar w:fldCharType="begin"/>
        </w:r>
        <w:r w:rsidR="003E01EE">
          <w:rPr>
            <w:noProof/>
            <w:webHidden/>
          </w:rPr>
          <w:instrText xml:space="preserve"> PAGEREF _Toc62479338 \h </w:instrText>
        </w:r>
        <w:r w:rsidR="003E01EE">
          <w:rPr>
            <w:noProof/>
            <w:webHidden/>
          </w:rPr>
        </w:r>
        <w:r w:rsidR="003E01EE">
          <w:rPr>
            <w:noProof/>
            <w:webHidden/>
          </w:rPr>
          <w:fldChar w:fldCharType="separate"/>
        </w:r>
        <w:r w:rsidR="003E01EE">
          <w:rPr>
            <w:noProof/>
            <w:webHidden/>
          </w:rPr>
          <w:t>4</w:t>
        </w:r>
        <w:r w:rsidR="003E01EE">
          <w:rPr>
            <w:noProof/>
            <w:webHidden/>
          </w:rPr>
          <w:fldChar w:fldCharType="end"/>
        </w:r>
      </w:hyperlink>
    </w:p>
    <w:p w14:paraId="635045BF" w14:textId="76D121EB" w:rsidR="003E01EE" w:rsidRDefault="00DB0C39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62479339" w:history="1">
        <w:r w:rsidR="003E01EE" w:rsidRPr="0038174F">
          <w:rPr>
            <w:rStyle w:val="a7"/>
            <w:noProof/>
          </w:rPr>
          <w:t>2.3</w:t>
        </w:r>
        <w:r w:rsidR="003E01E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3E01EE" w:rsidRPr="0038174F">
          <w:rPr>
            <w:rStyle w:val="a7"/>
            <w:noProof/>
          </w:rPr>
          <w:t>输出描述</w:t>
        </w:r>
        <w:r w:rsidR="003E01EE">
          <w:rPr>
            <w:noProof/>
            <w:webHidden/>
          </w:rPr>
          <w:tab/>
        </w:r>
        <w:r w:rsidR="003E01EE">
          <w:rPr>
            <w:noProof/>
            <w:webHidden/>
          </w:rPr>
          <w:fldChar w:fldCharType="begin"/>
        </w:r>
        <w:r w:rsidR="003E01EE">
          <w:rPr>
            <w:noProof/>
            <w:webHidden/>
          </w:rPr>
          <w:instrText xml:space="preserve"> PAGEREF _Toc62479339 \h </w:instrText>
        </w:r>
        <w:r w:rsidR="003E01EE">
          <w:rPr>
            <w:noProof/>
            <w:webHidden/>
          </w:rPr>
        </w:r>
        <w:r w:rsidR="003E01EE">
          <w:rPr>
            <w:noProof/>
            <w:webHidden/>
          </w:rPr>
          <w:fldChar w:fldCharType="separate"/>
        </w:r>
        <w:r w:rsidR="003E01EE">
          <w:rPr>
            <w:noProof/>
            <w:webHidden/>
          </w:rPr>
          <w:t>4</w:t>
        </w:r>
        <w:r w:rsidR="003E01EE">
          <w:rPr>
            <w:noProof/>
            <w:webHidden/>
          </w:rPr>
          <w:fldChar w:fldCharType="end"/>
        </w:r>
      </w:hyperlink>
    </w:p>
    <w:p w14:paraId="199094B8" w14:textId="26B27B60" w:rsidR="003E01EE" w:rsidRDefault="00DB0C39">
      <w:pPr>
        <w:pStyle w:val="TOC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62479340" w:history="1">
        <w:r w:rsidR="003E01EE" w:rsidRPr="0038174F">
          <w:rPr>
            <w:rStyle w:val="a7"/>
            <w:noProof/>
          </w:rPr>
          <w:t>2.3.1</w:t>
        </w:r>
        <w:r w:rsidR="003E01EE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3E01EE" w:rsidRPr="0038174F">
          <w:rPr>
            <w:rStyle w:val="a7"/>
            <w:noProof/>
          </w:rPr>
          <w:t>输出格式说明</w:t>
        </w:r>
        <w:r w:rsidR="003E01EE">
          <w:rPr>
            <w:noProof/>
            <w:webHidden/>
          </w:rPr>
          <w:tab/>
        </w:r>
        <w:r w:rsidR="003E01EE">
          <w:rPr>
            <w:noProof/>
            <w:webHidden/>
          </w:rPr>
          <w:fldChar w:fldCharType="begin"/>
        </w:r>
        <w:r w:rsidR="003E01EE">
          <w:rPr>
            <w:noProof/>
            <w:webHidden/>
          </w:rPr>
          <w:instrText xml:space="preserve"> PAGEREF _Toc62479340 \h </w:instrText>
        </w:r>
        <w:r w:rsidR="003E01EE">
          <w:rPr>
            <w:noProof/>
            <w:webHidden/>
          </w:rPr>
        </w:r>
        <w:r w:rsidR="003E01EE">
          <w:rPr>
            <w:noProof/>
            <w:webHidden/>
          </w:rPr>
          <w:fldChar w:fldCharType="separate"/>
        </w:r>
        <w:r w:rsidR="003E01EE">
          <w:rPr>
            <w:noProof/>
            <w:webHidden/>
          </w:rPr>
          <w:t>4</w:t>
        </w:r>
        <w:r w:rsidR="003E01EE">
          <w:rPr>
            <w:noProof/>
            <w:webHidden/>
          </w:rPr>
          <w:fldChar w:fldCharType="end"/>
        </w:r>
      </w:hyperlink>
    </w:p>
    <w:p w14:paraId="5AA612A3" w14:textId="77D1D582" w:rsidR="003E01EE" w:rsidRDefault="00DB0C39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62479341" w:history="1">
        <w:r w:rsidR="003E01EE" w:rsidRPr="0038174F">
          <w:rPr>
            <w:rStyle w:val="a7"/>
            <w:noProof/>
          </w:rPr>
          <w:t>3</w:t>
        </w:r>
        <w:r w:rsidR="003E01E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3E01EE" w:rsidRPr="0038174F">
          <w:rPr>
            <w:rStyle w:val="a7"/>
            <w:noProof/>
          </w:rPr>
          <w:t>操作流程</w:t>
        </w:r>
        <w:r w:rsidR="003E01EE">
          <w:rPr>
            <w:noProof/>
            <w:webHidden/>
          </w:rPr>
          <w:tab/>
        </w:r>
        <w:r w:rsidR="003E01EE">
          <w:rPr>
            <w:noProof/>
            <w:webHidden/>
          </w:rPr>
          <w:fldChar w:fldCharType="begin"/>
        </w:r>
        <w:r w:rsidR="003E01EE">
          <w:rPr>
            <w:noProof/>
            <w:webHidden/>
          </w:rPr>
          <w:instrText xml:space="preserve"> PAGEREF _Toc62479341 \h </w:instrText>
        </w:r>
        <w:r w:rsidR="003E01EE">
          <w:rPr>
            <w:noProof/>
            <w:webHidden/>
          </w:rPr>
        </w:r>
        <w:r w:rsidR="003E01EE">
          <w:rPr>
            <w:noProof/>
            <w:webHidden/>
          </w:rPr>
          <w:fldChar w:fldCharType="separate"/>
        </w:r>
        <w:r w:rsidR="003E01EE">
          <w:rPr>
            <w:noProof/>
            <w:webHidden/>
          </w:rPr>
          <w:t>5</w:t>
        </w:r>
        <w:r w:rsidR="003E01EE">
          <w:rPr>
            <w:noProof/>
            <w:webHidden/>
          </w:rPr>
          <w:fldChar w:fldCharType="end"/>
        </w:r>
      </w:hyperlink>
    </w:p>
    <w:p w14:paraId="3025CF1B" w14:textId="641838BC" w:rsidR="003E01EE" w:rsidRDefault="00DB0C39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62479342" w:history="1">
        <w:r w:rsidR="003E01EE" w:rsidRPr="0038174F">
          <w:rPr>
            <w:rStyle w:val="a7"/>
            <w:noProof/>
          </w:rPr>
          <w:t>3.1</w:t>
        </w:r>
        <w:r w:rsidR="003E01E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3E01EE" w:rsidRPr="0038174F">
          <w:rPr>
            <w:rStyle w:val="a7"/>
            <w:noProof/>
          </w:rPr>
          <w:t>Web</w:t>
        </w:r>
        <w:r w:rsidR="003E01EE" w:rsidRPr="0038174F">
          <w:rPr>
            <w:rStyle w:val="a7"/>
            <w:noProof/>
          </w:rPr>
          <w:t>界面</w:t>
        </w:r>
        <w:r w:rsidR="003E01EE">
          <w:rPr>
            <w:noProof/>
            <w:webHidden/>
          </w:rPr>
          <w:tab/>
        </w:r>
        <w:r w:rsidR="003E01EE">
          <w:rPr>
            <w:noProof/>
            <w:webHidden/>
          </w:rPr>
          <w:fldChar w:fldCharType="begin"/>
        </w:r>
        <w:r w:rsidR="003E01EE">
          <w:rPr>
            <w:noProof/>
            <w:webHidden/>
          </w:rPr>
          <w:instrText xml:space="preserve"> PAGEREF _Toc62479342 \h </w:instrText>
        </w:r>
        <w:r w:rsidR="003E01EE">
          <w:rPr>
            <w:noProof/>
            <w:webHidden/>
          </w:rPr>
        </w:r>
        <w:r w:rsidR="003E01EE">
          <w:rPr>
            <w:noProof/>
            <w:webHidden/>
          </w:rPr>
          <w:fldChar w:fldCharType="separate"/>
        </w:r>
        <w:r w:rsidR="003E01EE">
          <w:rPr>
            <w:noProof/>
            <w:webHidden/>
          </w:rPr>
          <w:t>5</w:t>
        </w:r>
        <w:r w:rsidR="003E01EE">
          <w:rPr>
            <w:noProof/>
            <w:webHidden/>
          </w:rPr>
          <w:fldChar w:fldCharType="end"/>
        </w:r>
      </w:hyperlink>
    </w:p>
    <w:p w14:paraId="35871B1F" w14:textId="56F60E67" w:rsidR="003E01EE" w:rsidRDefault="00DB0C39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62479343" w:history="1">
        <w:r w:rsidR="003E01EE" w:rsidRPr="0038174F">
          <w:rPr>
            <w:rStyle w:val="a7"/>
            <w:noProof/>
          </w:rPr>
          <w:t>3.2</w:t>
        </w:r>
        <w:r w:rsidR="003E01E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3E01EE" w:rsidRPr="0038174F">
          <w:rPr>
            <w:rStyle w:val="a7"/>
            <w:noProof/>
          </w:rPr>
          <w:t>选择</w:t>
        </w:r>
        <w:r w:rsidR="003E01EE" w:rsidRPr="0038174F">
          <w:rPr>
            <w:rStyle w:val="a7"/>
            <w:noProof/>
          </w:rPr>
          <w:t>excel</w:t>
        </w:r>
        <w:r w:rsidR="003E01EE" w:rsidRPr="0038174F">
          <w:rPr>
            <w:rStyle w:val="a7"/>
            <w:noProof/>
          </w:rPr>
          <w:t>并上传</w:t>
        </w:r>
        <w:r w:rsidR="003E01EE">
          <w:rPr>
            <w:noProof/>
            <w:webHidden/>
          </w:rPr>
          <w:tab/>
        </w:r>
        <w:r w:rsidR="003E01EE">
          <w:rPr>
            <w:noProof/>
            <w:webHidden/>
          </w:rPr>
          <w:fldChar w:fldCharType="begin"/>
        </w:r>
        <w:r w:rsidR="003E01EE">
          <w:rPr>
            <w:noProof/>
            <w:webHidden/>
          </w:rPr>
          <w:instrText xml:space="preserve"> PAGEREF _Toc62479343 \h </w:instrText>
        </w:r>
        <w:r w:rsidR="003E01EE">
          <w:rPr>
            <w:noProof/>
            <w:webHidden/>
          </w:rPr>
        </w:r>
        <w:r w:rsidR="003E01EE">
          <w:rPr>
            <w:noProof/>
            <w:webHidden/>
          </w:rPr>
          <w:fldChar w:fldCharType="separate"/>
        </w:r>
        <w:r w:rsidR="003E01EE">
          <w:rPr>
            <w:noProof/>
            <w:webHidden/>
          </w:rPr>
          <w:t>5</w:t>
        </w:r>
        <w:r w:rsidR="003E01EE">
          <w:rPr>
            <w:noProof/>
            <w:webHidden/>
          </w:rPr>
          <w:fldChar w:fldCharType="end"/>
        </w:r>
      </w:hyperlink>
    </w:p>
    <w:p w14:paraId="1B2845B6" w14:textId="30653029" w:rsidR="003E01EE" w:rsidRDefault="00DB0C39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62479344" w:history="1">
        <w:r w:rsidR="003E01EE" w:rsidRPr="0038174F">
          <w:rPr>
            <w:rStyle w:val="a7"/>
            <w:noProof/>
          </w:rPr>
          <w:t>3.3</w:t>
        </w:r>
        <w:r w:rsidR="003E01E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3E01EE" w:rsidRPr="0038174F">
          <w:rPr>
            <w:rStyle w:val="a7"/>
            <w:noProof/>
          </w:rPr>
          <w:t>输出结果</w:t>
        </w:r>
        <w:r w:rsidR="003E01EE">
          <w:rPr>
            <w:noProof/>
            <w:webHidden/>
          </w:rPr>
          <w:tab/>
        </w:r>
        <w:r w:rsidR="003E01EE">
          <w:rPr>
            <w:noProof/>
            <w:webHidden/>
          </w:rPr>
          <w:fldChar w:fldCharType="begin"/>
        </w:r>
        <w:r w:rsidR="003E01EE">
          <w:rPr>
            <w:noProof/>
            <w:webHidden/>
          </w:rPr>
          <w:instrText xml:space="preserve"> PAGEREF _Toc62479344 \h </w:instrText>
        </w:r>
        <w:r w:rsidR="003E01EE">
          <w:rPr>
            <w:noProof/>
            <w:webHidden/>
          </w:rPr>
        </w:r>
        <w:r w:rsidR="003E01EE">
          <w:rPr>
            <w:noProof/>
            <w:webHidden/>
          </w:rPr>
          <w:fldChar w:fldCharType="separate"/>
        </w:r>
        <w:r w:rsidR="003E01EE">
          <w:rPr>
            <w:noProof/>
            <w:webHidden/>
          </w:rPr>
          <w:t>5</w:t>
        </w:r>
        <w:r w:rsidR="003E01EE">
          <w:rPr>
            <w:noProof/>
            <w:webHidden/>
          </w:rPr>
          <w:fldChar w:fldCharType="end"/>
        </w:r>
      </w:hyperlink>
    </w:p>
    <w:p w14:paraId="73071B99" w14:textId="491AB72A" w:rsidR="003E01EE" w:rsidRDefault="00DB0C39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62479345" w:history="1">
        <w:r w:rsidR="003E01EE" w:rsidRPr="0038174F">
          <w:rPr>
            <w:rStyle w:val="a7"/>
            <w:noProof/>
          </w:rPr>
          <w:t>3.4</w:t>
        </w:r>
        <w:r w:rsidR="003E01E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3E01EE" w:rsidRPr="0038174F">
          <w:rPr>
            <w:rStyle w:val="a7"/>
            <w:noProof/>
          </w:rPr>
          <w:t>修改本地</w:t>
        </w:r>
        <w:r w:rsidR="003E01EE" w:rsidRPr="0038174F">
          <w:rPr>
            <w:rStyle w:val="a7"/>
            <w:noProof/>
          </w:rPr>
          <w:t>excel</w:t>
        </w:r>
        <w:r w:rsidR="003E01EE">
          <w:rPr>
            <w:noProof/>
            <w:webHidden/>
          </w:rPr>
          <w:tab/>
        </w:r>
        <w:r w:rsidR="003E01EE">
          <w:rPr>
            <w:noProof/>
            <w:webHidden/>
          </w:rPr>
          <w:fldChar w:fldCharType="begin"/>
        </w:r>
        <w:r w:rsidR="003E01EE">
          <w:rPr>
            <w:noProof/>
            <w:webHidden/>
          </w:rPr>
          <w:instrText xml:space="preserve"> PAGEREF _Toc62479345 \h </w:instrText>
        </w:r>
        <w:r w:rsidR="003E01EE">
          <w:rPr>
            <w:noProof/>
            <w:webHidden/>
          </w:rPr>
        </w:r>
        <w:r w:rsidR="003E01EE">
          <w:rPr>
            <w:noProof/>
            <w:webHidden/>
          </w:rPr>
          <w:fldChar w:fldCharType="separate"/>
        </w:r>
        <w:r w:rsidR="003E01EE">
          <w:rPr>
            <w:noProof/>
            <w:webHidden/>
          </w:rPr>
          <w:t>5</w:t>
        </w:r>
        <w:r w:rsidR="003E01EE">
          <w:rPr>
            <w:noProof/>
            <w:webHidden/>
          </w:rPr>
          <w:fldChar w:fldCharType="end"/>
        </w:r>
      </w:hyperlink>
    </w:p>
    <w:p w14:paraId="72BABD88" w14:textId="580F5436" w:rsidR="003E01EE" w:rsidRDefault="00DB0C39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62479346" w:history="1">
        <w:r w:rsidR="003E01EE" w:rsidRPr="0038174F">
          <w:rPr>
            <w:rStyle w:val="a7"/>
            <w:noProof/>
          </w:rPr>
          <w:t>4</w:t>
        </w:r>
        <w:r w:rsidR="003E01E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3E01EE" w:rsidRPr="0038174F">
          <w:rPr>
            <w:rStyle w:val="a7"/>
            <w:noProof/>
          </w:rPr>
          <w:t>其他要求</w:t>
        </w:r>
        <w:r w:rsidR="003E01EE">
          <w:rPr>
            <w:noProof/>
            <w:webHidden/>
          </w:rPr>
          <w:tab/>
        </w:r>
        <w:r w:rsidR="003E01EE">
          <w:rPr>
            <w:noProof/>
            <w:webHidden/>
          </w:rPr>
          <w:fldChar w:fldCharType="begin"/>
        </w:r>
        <w:r w:rsidR="003E01EE">
          <w:rPr>
            <w:noProof/>
            <w:webHidden/>
          </w:rPr>
          <w:instrText xml:space="preserve"> PAGEREF _Toc62479346 \h </w:instrText>
        </w:r>
        <w:r w:rsidR="003E01EE">
          <w:rPr>
            <w:noProof/>
            <w:webHidden/>
          </w:rPr>
        </w:r>
        <w:r w:rsidR="003E01EE">
          <w:rPr>
            <w:noProof/>
            <w:webHidden/>
          </w:rPr>
          <w:fldChar w:fldCharType="separate"/>
        </w:r>
        <w:r w:rsidR="003E01EE">
          <w:rPr>
            <w:noProof/>
            <w:webHidden/>
          </w:rPr>
          <w:t>5</w:t>
        </w:r>
        <w:r w:rsidR="003E01EE">
          <w:rPr>
            <w:noProof/>
            <w:webHidden/>
          </w:rPr>
          <w:fldChar w:fldCharType="end"/>
        </w:r>
      </w:hyperlink>
    </w:p>
    <w:p w14:paraId="0105FB7A" w14:textId="2B616C58" w:rsidR="003E01EE" w:rsidRDefault="00DB0C39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62479347" w:history="1">
        <w:r w:rsidR="003E01EE" w:rsidRPr="0038174F">
          <w:rPr>
            <w:rStyle w:val="a7"/>
            <w:noProof/>
          </w:rPr>
          <w:t>5</w:t>
        </w:r>
        <w:r w:rsidR="003E01E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3E01EE" w:rsidRPr="0038174F">
          <w:rPr>
            <w:rStyle w:val="a7"/>
            <w:noProof/>
          </w:rPr>
          <w:t>工作量评估</w:t>
        </w:r>
        <w:r w:rsidR="003E01EE">
          <w:rPr>
            <w:noProof/>
            <w:webHidden/>
          </w:rPr>
          <w:tab/>
        </w:r>
        <w:r w:rsidR="003E01EE">
          <w:rPr>
            <w:noProof/>
            <w:webHidden/>
          </w:rPr>
          <w:fldChar w:fldCharType="begin"/>
        </w:r>
        <w:r w:rsidR="003E01EE">
          <w:rPr>
            <w:noProof/>
            <w:webHidden/>
          </w:rPr>
          <w:instrText xml:space="preserve"> PAGEREF _Toc62479347 \h </w:instrText>
        </w:r>
        <w:r w:rsidR="003E01EE">
          <w:rPr>
            <w:noProof/>
            <w:webHidden/>
          </w:rPr>
        </w:r>
        <w:r w:rsidR="003E01EE">
          <w:rPr>
            <w:noProof/>
            <w:webHidden/>
          </w:rPr>
          <w:fldChar w:fldCharType="separate"/>
        </w:r>
        <w:r w:rsidR="003E01EE">
          <w:rPr>
            <w:noProof/>
            <w:webHidden/>
          </w:rPr>
          <w:t>5</w:t>
        </w:r>
        <w:r w:rsidR="003E01EE">
          <w:rPr>
            <w:noProof/>
            <w:webHidden/>
          </w:rPr>
          <w:fldChar w:fldCharType="end"/>
        </w:r>
      </w:hyperlink>
    </w:p>
    <w:p w14:paraId="590D9150" w14:textId="5D8D2E8A" w:rsidR="00F06D6E" w:rsidRDefault="005745DD">
      <w:r>
        <w:fldChar w:fldCharType="end"/>
      </w:r>
    </w:p>
    <w:p w14:paraId="788C840C" w14:textId="77777777" w:rsidR="00F06D6E" w:rsidRDefault="00F06D6E"/>
    <w:p w14:paraId="41B2C655" w14:textId="77777777" w:rsidR="00F06D6E" w:rsidRDefault="00F06D6E"/>
    <w:p w14:paraId="026F7C08" w14:textId="77777777" w:rsidR="00F06D6E" w:rsidRDefault="00F06D6E"/>
    <w:p w14:paraId="09F5E785" w14:textId="77777777" w:rsidR="00F06D6E" w:rsidRDefault="00F06D6E"/>
    <w:p w14:paraId="39BF9E07" w14:textId="77777777" w:rsidR="00F06D6E" w:rsidRDefault="00F06D6E"/>
    <w:p w14:paraId="071E52AC" w14:textId="77777777" w:rsidR="00F06D6E" w:rsidRDefault="00F06D6E"/>
    <w:p w14:paraId="31563666" w14:textId="77777777" w:rsidR="00F06D6E" w:rsidRDefault="00F06D6E"/>
    <w:p w14:paraId="5371BD72" w14:textId="77777777" w:rsidR="00F06D6E" w:rsidRDefault="00F06D6E"/>
    <w:p w14:paraId="4D7DA8D0" w14:textId="77777777" w:rsidR="00F06D6E" w:rsidRDefault="00F06D6E"/>
    <w:p w14:paraId="68C20AB4" w14:textId="77777777" w:rsidR="00F06D6E" w:rsidRDefault="00F06D6E"/>
    <w:p w14:paraId="77217EBE" w14:textId="77777777" w:rsidR="00F06D6E" w:rsidRDefault="00F06D6E"/>
    <w:p w14:paraId="5B0839AE" w14:textId="77777777" w:rsidR="00F06D6E" w:rsidRDefault="00F06D6E"/>
    <w:p w14:paraId="6599AF63" w14:textId="77777777" w:rsidR="00F06D6E" w:rsidRDefault="00F06D6E"/>
    <w:p w14:paraId="53EA4760" w14:textId="77777777" w:rsidR="00F06D6E" w:rsidRDefault="00F06D6E"/>
    <w:p w14:paraId="5DC1029E" w14:textId="77777777" w:rsidR="00F06D6E" w:rsidRDefault="00F06D6E"/>
    <w:p w14:paraId="508E51F2" w14:textId="77777777" w:rsidR="00F06D6E" w:rsidRDefault="00F06D6E"/>
    <w:p w14:paraId="64F2B7C8" w14:textId="77777777" w:rsidR="00F06D6E" w:rsidRDefault="00F06D6E"/>
    <w:p w14:paraId="4E816E9D" w14:textId="27A7D506" w:rsidR="00F06D6E" w:rsidRDefault="00CD7328">
      <w:pPr>
        <w:pStyle w:val="1"/>
      </w:pPr>
      <w:bookmarkStart w:id="0" w:name="_Toc62479331"/>
      <w:r>
        <w:rPr>
          <w:rFonts w:hint="eastAsia"/>
        </w:rPr>
        <w:lastRenderedPageBreak/>
        <w:t>需求概述</w:t>
      </w:r>
      <w:bookmarkEnd w:id="0"/>
    </w:p>
    <w:p w14:paraId="21E4FC44" w14:textId="7DB5B0EE" w:rsidR="00F06D6E" w:rsidRDefault="00E1785A" w:rsidP="00E1785A">
      <w:pPr>
        <w:pStyle w:val="2"/>
      </w:pPr>
      <w:bookmarkStart w:id="1" w:name="_Toc62479332"/>
      <w:r>
        <w:rPr>
          <w:rFonts w:hint="eastAsia"/>
        </w:rPr>
        <w:t>场景</w:t>
      </w:r>
      <w:bookmarkEnd w:id="1"/>
    </w:p>
    <w:p w14:paraId="142CCD75" w14:textId="77777777" w:rsidR="00245203" w:rsidRDefault="00F95141" w:rsidP="00582DCF">
      <w:pPr>
        <w:widowControl/>
        <w:shd w:val="clear" w:color="auto" w:fill="FFFFFF"/>
        <w:ind w:firstLineChars="200" w:firstLine="420"/>
        <w:jc w:val="left"/>
      </w:pPr>
      <w:r>
        <w:rPr>
          <w:rFonts w:hint="eastAsia"/>
        </w:rPr>
        <w:t>目前大金</w:t>
      </w:r>
      <w:r>
        <w:rPr>
          <w:rFonts w:hint="eastAsia"/>
        </w:rPr>
        <w:t>S</w:t>
      </w:r>
      <w:r>
        <w:t>D-WAN</w:t>
      </w:r>
      <w:r>
        <w:rPr>
          <w:rFonts w:hint="eastAsia"/>
        </w:rPr>
        <w:t>项目中，总部的网段太多，每次分支上线都需要比对网段，拆分网段，核对拆分结果等重复性工作，</w:t>
      </w:r>
      <w:r w:rsidR="00245203">
        <w:rPr>
          <w:rFonts w:hint="eastAsia"/>
        </w:rPr>
        <w:t>仅靠人工拆分、核对，费时费力，且很容易出错，现急需一款工具以替代人工核对方式。</w:t>
      </w:r>
    </w:p>
    <w:p w14:paraId="3E518516" w14:textId="77777777" w:rsidR="00582DCF" w:rsidRPr="00582DCF" w:rsidRDefault="00582DCF" w:rsidP="00582DCF"/>
    <w:p w14:paraId="68AE70B4" w14:textId="099D40C1" w:rsidR="00F06D6E" w:rsidRDefault="00CD7328">
      <w:pPr>
        <w:pStyle w:val="2"/>
      </w:pPr>
      <w:bookmarkStart w:id="2" w:name="_Toc62479333"/>
      <w:r>
        <w:rPr>
          <w:rFonts w:hint="eastAsia"/>
        </w:rPr>
        <w:t>概述</w:t>
      </w:r>
      <w:bookmarkEnd w:id="2"/>
    </w:p>
    <w:p w14:paraId="0405897B" w14:textId="37B56E75" w:rsidR="00C202A9" w:rsidRPr="00B67C79" w:rsidRDefault="00FB6D6D">
      <w:r w:rsidRPr="00B67C79">
        <w:rPr>
          <w:rFonts w:hint="eastAsia"/>
        </w:rPr>
        <w:t>需要</w:t>
      </w:r>
      <w:r w:rsidR="00496E10" w:rsidRPr="00B67C79">
        <w:rPr>
          <w:rFonts w:hint="eastAsia"/>
        </w:rPr>
        <w:t>开发个工具，</w:t>
      </w:r>
      <w:r w:rsidR="00C47259" w:rsidRPr="00B67C79">
        <w:rPr>
          <w:rFonts w:hint="eastAsia"/>
        </w:rPr>
        <w:t>比对</w:t>
      </w:r>
      <w:r w:rsidR="00C47259" w:rsidRPr="00B67C79">
        <w:rPr>
          <w:rFonts w:hint="eastAsia"/>
        </w:rPr>
        <w:t>excel</w:t>
      </w:r>
      <w:r w:rsidR="00C47259" w:rsidRPr="00B67C79">
        <w:rPr>
          <w:rFonts w:hint="eastAsia"/>
        </w:rPr>
        <w:t>表格中，</w:t>
      </w:r>
      <w:r w:rsidR="000B5D28" w:rsidRPr="00B67C79">
        <w:rPr>
          <w:rFonts w:hint="eastAsia"/>
        </w:rPr>
        <w:t>将分支</w:t>
      </w:r>
      <w:r w:rsidR="000B5D28" w:rsidRPr="00B67C79">
        <w:rPr>
          <w:rFonts w:hint="eastAsia"/>
        </w:rPr>
        <w:t>I</w:t>
      </w:r>
      <w:r w:rsidR="000B5D28" w:rsidRPr="00B67C79">
        <w:t>P</w:t>
      </w:r>
      <w:r w:rsidR="000B5D28" w:rsidRPr="00B67C79">
        <w:rPr>
          <w:rFonts w:hint="eastAsia"/>
        </w:rPr>
        <w:t>网段与总部</w:t>
      </w:r>
      <w:r w:rsidR="000B5D28" w:rsidRPr="00B67C79">
        <w:rPr>
          <w:rFonts w:hint="eastAsia"/>
        </w:rPr>
        <w:t>I</w:t>
      </w:r>
      <w:r w:rsidR="000B5D28" w:rsidRPr="00B67C79">
        <w:t>P</w:t>
      </w:r>
      <w:r w:rsidR="000B5D28" w:rsidRPr="00B67C79">
        <w:rPr>
          <w:rFonts w:hint="eastAsia"/>
        </w:rPr>
        <w:t>网段做比对，</w:t>
      </w:r>
      <w:r w:rsidR="004C3CFF" w:rsidRPr="00B67C79">
        <w:rPr>
          <w:rFonts w:hint="eastAsia"/>
        </w:rPr>
        <w:t>如果</w:t>
      </w:r>
      <w:r w:rsidR="002F1B8A" w:rsidRPr="00B67C79">
        <w:rPr>
          <w:rFonts w:hint="eastAsia"/>
        </w:rPr>
        <w:t>分支</w:t>
      </w:r>
      <w:r w:rsidR="002F1B8A" w:rsidRPr="00B67C79">
        <w:rPr>
          <w:rFonts w:hint="eastAsia"/>
        </w:rPr>
        <w:t>I</w:t>
      </w:r>
      <w:r w:rsidR="002F1B8A" w:rsidRPr="00B67C79">
        <w:t>P</w:t>
      </w:r>
      <w:r w:rsidR="002F1B8A" w:rsidRPr="00B67C79">
        <w:rPr>
          <w:rFonts w:hint="eastAsia"/>
        </w:rPr>
        <w:t>网段</w:t>
      </w:r>
      <w:r w:rsidR="004C3CFF" w:rsidRPr="00B67C79">
        <w:rPr>
          <w:rFonts w:hint="eastAsia"/>
        </w:rPr>
        <w:t>与总部</w:t>
      </w:r>
      <w:r w:rsidR="004C3CFF" w:rsidRPr="00B67C79">
        <w:rPr>
          <w:rFonts w:hint="eastAsia"/>
        </w:rPr>
        <w:t>I</w:t>
      </w:r>
      <w:r w:rsidR="004C3CFF" w:rsidRPr="00B67C79">
        <w:t>P</w:t>
      </w:r>
      <w:r w:rsidR="004C3CFF" w:rsidRPr="00B67C79">
        <w:rPr>
          <w:rFonts w:hint="eastAsia"/>
        </w:rPr>
        <w:t>网段有</w:t>
      </w:r>
      <w:r w:rsidR="00496E10" w:rsidRPr="00B67C79">
        <w:rPr>
          <w:rFonts w:hint="eastAsia"/>
        </w:rPr>
        <w:t>重复（包括完全一样，或者</w:t>
      </w:r>
      <w:r w:rsidR="00E05152" w:rsidRPr="00B67C79">
        <w:rPr>
          <w:rFonts w:hint="eastAsia"/>
        </w:rPr>
        <w:t>有包含关系的</w:t>
      </w:r>
      <w:r w:rsidR="00496E10" w:rsidRPr="00B67C79">
        <w:rPr>
          <w:rFonts w:hint="eastAsia"/>
        </w:rPr>
        <w:t>）</w:t>
      </w:r>
      <w:r w:rsidR="009C43A2" w:rsidRPr="00B67C79">
        <w:rPr>
          <w:rFonts w:hint="eastAsia"/>
        </w:rPr>
        <w:t>，经过比对</w:t>
      </w:r>
      <w:r w:rsidR="004C3CFF" w:rsidRPr="00B67C79">
        <w:rPr>
          <w:rFonts w:hint="eastAsia"/>
        </w:rPr>
        <w:t>工具比对后，</w:t>
      </w:r>
      <w:r w:rsidR="009C43A2" w:rsidRPr="00B67C79">
        <w:rPr>
          <w:rFonts w:hint="eastAsia"/>
        </w:rPr>
        <w:t>可以输出</w:t>
      </w:r>
      <w:r w:rsidR="00702763">
        <w:rPr>
          <w:rFonts w:hint="eastAsia"/>
        </w:rPr>
        <w:t>总部</w:t>
      </w:r>
      <w:r w:rsidR="009C43A2" w:rsidRPr="00B67C79">
        <w:rPr>
          <w:rFonts w:hint="eastAsia"/>
        </w:rPr>
        <w:t>重复的</w:t>
      </w:r>
      <w:r w:rsidR="009C43A2" w:rsidRPr="00B67C79">
        <w:rPr>
          <w:rFonts w:hint="eastAsia"/>
        </w:rPr>
        <w:t>I</w:t>
      </w:r>
      <w:r w:rsidR="009C43A2" w:rsidRPr="00B67C79">
        <w:t>P</w:t>
      </w:r>
      <w:r w:rsidR="009C43A2" w:rsidRPr="00B67C79">
        <w:rPr>
          <w:rFonts w:hint="eastAsia"/>
        </w:rPr>
        <w:t>地址段，</w:t>
      </w:r>
      <w:r w:rsidR="00702763">
        <w:rPr>
          <w:rFonts w:hint="eastAsia"/>
        </w:rPr>
        <w:t>并</w:t>
      </w:r>
      <w:r w:rsidR="00183671">
        <w:rPr>
          <w:rFonts w:hint="eastAsia"/>
        </w:rPr>
        <w:t>输出总部</w:t>
      </w:r>
      <w:r w:rsidR="00702763">
        <w:rPr>
          <w:rFonts w:hint="eastAsia"/>
        </w:rPr>
        <w:t>I</w:t>
      </w:r>
      <w:r w:rsidR="00702763">
        <w:t>P</w:t>
      </w:r>
      <w:r w:rsidR="00E94F9B">
        <w:rPr>
          <w:rFonts w:hint="eastAsia"/>
        </w:rPr>
        <w:t>拆分</w:t>
      </w:r>
      <w:r w:rsidR="009C43A2" w:rsidRPr="00B67C79">
        <w:rPr>
          <w:rFonts w:hint="eastAsia"/>
        </w:rPr>
        <w:t>地址</w:t>
      </w:r>
      <w:r w:rsidR="004C3CFF" w:rsidRPr="00B67C79">
        <w:rPr>
          <w:rFonts w:hint="eastAsia"/>
        </w:rPr>
        <w:t>。</w:t>
      </w:r>
      <w:r w:rsidR="004C3CFF" w:rsidRPr="00B67C79">
        <w:t xml:space="preserve"> </w:t>
      </w:r>
    </w:p>
    <w:p w14:paraId="45D85D75" w14:textId="77777777" w:rsidR="00870192" w:rsidRPr="004F3BB8" w:rsidRDefault="00870192">
      <w:pPr>
        <w:rPr>
          <w:rFonts w:ascii="Arial" w:hAnsi="Arial" w:cs="Arial"/>
          <w:color w:val="222222"/>
          <w:kern w:val="0"/>
          <w:sz w:val="24"/>
        </w:rPr>
      </w:pPr>
    </w:p>
    <w:p w14:paraId="57B8F144" w14:textId="77777777" w:rsidR="00CD7328" w:rsidRDefault="00CD7328" w:rsidP="00CD7328">
      <w:pPr>
        <w:pStyle w:val="2"/>
      </w:pPr>
      <w:bookmarkStart w:id="3" w:name="_Toc62479334"/>
      <w:r>
        <w:rPr>
          <w:rFonts w:hint="eastAsia"/>
        </w:rPr>
        <w:t>必要性</w:t>
      </w:r>
      <w:bookmarkEnd w:id="3"/>
    </w:p>
    <w:p w14:paraId="4564DA30" w14:textId="17C08BFB" w:rsidR="00CD7328" w:rsidRPr="000C7D22" w:rsidRDefault="008D1F32" w:rsidP="000C7D22">
      <w:r w:rsidRPr="000C7D22">
        <w:rPr>
          <w:rFonts w:hint="eastAsia"/>
        </w:rPr>
        <w:t>目前</w:t>
      </w:r>
      <w:r w:rsidRPr="000C7D22">
        <w:rPr>
          <w:rFonts w:hint="eastAsia"/>
        </w:rPr>
        <w:t>S</w:t>
      </w:r>
      <w:r w:rsidRPr="000C7D22">
        <w:t>D-WAN</w:t>
      </w:r>
      <w:r w:rsidRPr="000C7D22">
        <w:rPr>
          <w:rFonts w:hint="eastAsia"/>
        </w:rPr>
        <w:t>项目中涉及拆分</w:t>
      </w:r>
      <w:r w:rsidRPr="000C7D22">
        <w:rPr>
          <w:rFonts w:hint="eastAsia"/>
        </w:rPr>
        <w:t>I</w:t>
      </w:r>
      <w:r w:rsidRPr="000C7D22">
        <w:t>P</w:t>
      </w:r>
      <w:r w:rsidRPr="000C7D22">
        <w:rPr>
          <w:rFonts w:hint="eastAsia"/>
        </w:rPr>
        <w:t>网段项目多，项目中</w:t>
      </w:r>
      <w:r w:rsidRPr="000C7D22">
        <w:rPr>
          <w:rFonts w:hint="eastAsia"/>
        </w:rPr>
        <w:t>I</w:t>
      </w:r>
      <w:r w:rsidRPr="000C7D22">
        <w:t>P</w:t>
      </w:r>
      <w:r w:rsidRPr="000C7D22">
        <w:rPr>
          <w:rFonts w:hint="eastAsia"/>
        </w:rPr>
        <w:t>网段达上百个，单纯靠人工核查拆分需要花费很长时间，且有出错风险。为了降低处理时间，核查时间，以及避免出错，有必要开发个工具</w:t>
      </w:r>
      <w:r w:rsidR="007E6D4A" w:rsidRPr="000C7D22">
        <w:rPr>
          <w:rFonts w:hint="eastAsia"/>
        </w:rPr>
        <w:t>以解决上述的问题和风险。</w:t>
      </w:r>
    </w:p>
    <w:p w14:paraId="358F414F" w14:textId="513CAED0" w:rsidR="00F06D6E" w:rsidRDefault="00582DCF">
      <w:pPr>
        <w:pStyle w:val="1"/>
      </w:pPr>
      <w:bookmarkStart w:id="4" w:name="_Toc62479335"/>
      <w:r>
        <w:rPr>
          <w:rFonts w:hint="eastAsia"/>
        </w:rPr>
        <w:t>需求描述</w:t>
      </w:r>
      <w:bookmarkEnd w:id="4"/>
    </w:p>
    <w:p w14:paraId="09AA492A" w14:textId="74A08DDE" w:rsidR="00643401" w:rsidRPr="00643401" w:rsidRDefault="00582DCF" w:rsidP="00643401">
      <w:pPr>
        <w:pStyle w:val="2"/>
      </w:pPr>
      <w:bookmarkStart w:id="5" w:name="_Toc62479336"/>
      <w:r>
        <w:t>E</w:t>
      </w:r>
      <w:r>
        <w:rPr>
          <w:rFonts w:hint="eastAsia"/>
        </w:rPr>
        <w:t>xcel</w:t>
      </w:r>
      <w:r>
        <w:rPr>
          <w:rFonts w:hint="eastAsia"/>
        </w:rPr>
        <w:t>文档</w:t>
      </w:r>
      <w:bookmarkEnd w:id="5"/>
    </w:p>
    <w:p w14:paraId="61309EC2" w14:textId="4E6F8545" w:rsidR="00582DCF" w:rsidRDefault="00582DCF" w:rsidP="00582DCF">
      <w:pPr>
        <w:pStyle w:val="3"/>
      </w:pPr>
      <w:bookmarkStart w:id="6" w:name="_Toc62479337"/>
      <w:r>
        <w:rPr>
          <w:rFonts w:hint="eastAsia"/>
        </w:rPr>
        <w:t>文档格式</w:t>
      </w:r>
      <w:r w:rsidR="00FF24C4">
        <w:rPr>
          <w:rFonts w:hint="eastAsia"/>
        </w:rPr>
        <w:t>说明</w:t>
      </w:r>
      <w:bookmarkEnd w:id="6"/>
    </w:p>
    <w:p w14:paraId="27587937" w14:textId="066ABC47" w:rsidR="00643401" w:rsidRDefault="003C222C" w:rsidP="00643401">
      <w:r>
        <w:rPr>
          <w:rFonts w:hint="eastAsia"/>
        </w:rPr>
        <w:t>见附件</w:t>
      </w:r>
      <w:r w:rsidR="00E370DC">
        <w:rPr>
          <w:rFonts w:hint="eastAsia"/>
        </w:rPr>
        <w:t>&lt;</w:t>
      </w:r>
      <w:r w:rsidR="00A617CA">
        <w:t>IP</w:t>
      </w:r>
      <w:r w:rsidR="00A617CA">
        <w:rPr>
          <w:rFonts w:hint="eastAsia"/>
        </w:rPr>
        <w:t>拆分表</w:t>
      </w:r>
      <w:r w:rsidR="00E411F3">
        <w:rPr>
          <w:rFonts w:hint="eastAsia"/>
        </w:rPr>
        <w:t>.</w:t>
      </w:r>
      <w:r w:rsidR="00E411F3">
        <w:t>xlsx</w:t>
      </w:r>
      <w:r w:rsidR="00E370DC">
        <w:t>&gt;</w:t>
      </w:r>
    </w:p>
    <w:p w14:paraId="4603A40E" w14:textId="69AA6B43" w:rsidR="00E370DC" w:rsidRDefault="00DB0C39" w:rsidP="00643401">
      <w:pPr>
        <w:rPr>
          <w:ins w:id="7" w:author="chou calfen" w:date="2021-01-27T13:41:00Z"/>
        </w:rPr>
      </w:pPr>
      <w:r>
        <w:rPr>
          <w:noProof/>
        </w:rPr>
        <w:object w:dxaOrig="1538" w:dyaOrig="1114" w14:anchorId="0C61A9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7.45pt;height:55.65pt;mso-width-percent:0;mso-height-percent:0;mso-width-percent:0;mso-height-percent:0" o:ole="">
            <v:imagedata r:id="rId10" o:title=""/>
          </v:shape>
          <o:OLEObject Type="Embed" ProgID="Excel.Sheet.12" ShapeID="_x0000_i1025" DrawAspect="Icon" ObjectID="_1673260535" r:id="rId11"/>
        </w:object>
      </w:r>
    </w:p>
    <w:p w14:paraId="1E8789C9" w14:textId="299FD142" w:rsidR="00B9315B" w:rsidRDefault="00B9315B" w:rsidP="00B9315B">
      <w:pPr>
        <w:pStyle w:val="4"/>
        <w:rPr>
          <w:ins w:id="8" w:author="chou calfen" w:date="2021-01-27T13:43:00Z"/>
        </w:rPr>
        <w:pPrChange w:id="9" w:author="chou calfen" w:date="2021-01-27T13:44:00Z">
          <w:pPr/>
        </w:pPrChange>
      </w:pPr>
      <w:ins w:id="10" w:author="chou calfen" w:date="2021-01-27T13:44:00Z">
        <w:r>
          <w:rPr>
            <w:rFonts w:hint="eastAsia"/>
          </w:rPr>
          <w:lastRenderedPageBreak/>
          <w:t>列说明</w:t>
        </w:r>
      </w:ins>
    </w:p>
    <w:p w14:paraId="49E1D131" w14:textId="3C297C04" w:rsidR="00B9315B" w:rsidRDefault="00B9315B" w:rsidP="00643401">
      <w:pPr>
        <w:rPr>
          <w:ins w:id="11" w:author="chou calfen" w:date="2021-01-27T13:42:00Z"/>
        </w:rPr>
      </w:pPr>
      <w:ins w:id="12" w:author="chou calfen" w:date="2021-01-27T13:41:00Z">
        <w:r>
          <w:rPr>
            <w:rFonts w:hint="eastAsia"/>
          </w:rPr>
          <w:t>第一列为总部</w:t>
        </w:r>
        <w:r>
          <w:rPr>
            <w:rFonts w:hint="eastAsia"/>
          </w:rPr>
          <w:t>IP</w:t>
        </w:r>
        <w:r>
          <w:rPr>
            <w:rFonts w:hint="eastAsia"/>
          </w:rPr>
          <w:t>，第三列尾分支</w:t>
        </w:r>
        <w:r>
          <w:rPr>
            <w:rFonts w:hint="eastAsia"/>
          </w:rPr>
          <w:t>IP</w:t>
        </w:r>
        <w:r>
          <w:rPr>
            <w:rFonts w:hint="eastAsia"/>
          </w:rPr>
          <w:t>，第</w:t>
        </w:r>
        <w:r>
          <w:rPr>
            <w:rFonts w:hint="eastAsia"/>
          </w:rPr>
          <w:t>2</w:t>
        </w:r>
        <w:r>
          <w:rPr>
            <w:rFonts w:hint="eastAsia"/>
          </w:rPr>
          <w:t>、</w:t>
        </w:r>
        <w:r>
          <w:rPr>
            <w:rFonts w:hint="eastAsia"/>
          </w:rPr>
          <w:t>4</w:t>
        </w:r>
        <w:r>
          <w:rPr>
            <w:rFonts w:hint="eastAsia"/>
          </w:rPr>
          <w:t>列为备注说明。</w:t>
        </w:r>
      </w:ins>
    </w:p>
    <w:p w14:paraId="17E77674" w14:textId="1BEE1743" w:rsidR="00B9315B" w:rsidRPr="00D11750" w:rsidRDefault="00B9315B" w:rsidP="00B9315B">
      <w:pPr>
        <w:rPr>
          <w:ins w:id="13" w:author="chou calfen" w:date="2021-01-27T13:42:00Z"/>
        </w:rPr>
      </w:pPr>
      <w:ins w:id="14" w:author="chou calfen" w:date="2021-01-27T13:42:00Z">
        <w:r w:rsidRPr="00D11750">
          <w:rPr>
            <w:rFonts w:hint="eastAsia"/>
          </w:rPr>
          <w:t>I</w:t>
        </w:r>
        <w:r w:rsidRPr="00D11750">
          <w:t>P</w:t>
        </w:r>
        <w:r w:rsidRPr="00D11750">
          <w:rPr>
            <w:rFonts w:hint="eastAsia"/>
          </w:rPr>
          <w:t>地址有</w:t>
        </w:r>
        <w:r w:rsidRPr="00D11750">
          <w:rPr>
            <w:rFonts w:hint="eastAsia"/>
          </w:rPr>
          <w:t>3</w:t>
        </w:r>
        <w:r w:rsidRPr="00D11750">
          <w:rPr>
            <w:rFonts w:hint="eastAsia"/>
          </w:rPr>
          <w:t>种表示方式：</w:t>
        </w:r>
      </w:ins>
    </w:p>
    <w:p w14:paraId="25B80B12" w14:textId="34758CE9" w:rsidR="00B9315B" w:rsidRPr="00D11750" w:rsidRDefault="00B9315B" w:rsidP="00B9315B">
      <w:pPr>
        <w:rPr>
          <w:ins w:id="15" w:author="chou calfen" w:date="2021-01-27T13:42:00Z"/>
        </w:rPr>
      </w:pPr>
      <w:ins w:id="16" w:author="chou calfen" w:date="2021-01-27T13:42:00Z">
        <w:r w:rsidRPr="00D11750">
          <w:t>[1.] 192.168.1.0/24</w:t>
        </w:r>
      </w:ins>
    </w:p>
    <w:p w14:paraId="208D7D98" w14:textId="77777777" w:rsidR="00B9315B" w:rsidRPr="00D11750" w:rsidRDefault="00B9315B" w:rsidP="00B9315B">
      <w:pPr>
        <w:rPr>
          <w:ins w:id="17" w:author="chou calfen" w:date="2021-01-27T13:42:00Z"/>
        </w:rPr>
      </w:pPr>
      <w:ins w:id="18" w:author="chou calfen" w:date="2021-01-27T13:42:00Z">
        <w:r w:rsidRPr="00D11750">
          <w:t>[2.] 192.168.1.0/255.255.255.0</w:t>
        </w:r>
      </w:ins>
    </w:p>
    <w:p w14:paraId="6F17F1B4" w14:textId="77777777" w:rsidR="00B9315B" w:rsidRPr="00D11750" w:rsidRDefault="00B9315B" w:rsidP="00B9315B">
      <w:pPr>
        <w:rPr>
          <w:ins w:id="19" w:author="chou calfen" w:date="2021-01-27T13:42:00Z"/>
        </w:rPr>
      </w:pPr>
      <w:ins w:id="20" w:author="chou calfen" w:date="2021-01-27T13:42:00Z">
        <w:r w:rsidRPr="00D11750">
          <w:t>[3.] 192.168.1.1-192.168.1.255</w:t>
        </w:r>
      </w:ins>
    </w:p>
    <w:p w14:paraId="626DCC1D" w14:textId="3F527869" w:rsidR="00B9315B" w:rsidRDefault="00B9315B" w:rsidP="00B9315B">
      <w:pPr>
        <w:pStyle w:val="4"/>
        <w:rPr>
          <w:ins w:id="21" w:author="chou calfen" w:date="2021-01-27T13:44:00Z"/>
        </w:rPr>
      </w:pPr>
      <w:ins w:id="22" w:author="chou calfen" w:date="2021-01-27T13:44:00Z">
        <w:r>
          <w:rPr>
            <w:rFonts w:hint="eastAsia"/>
          </w:rPr>
          <w:t>行</w:t>
        </w:r>
        <w:r>
          <w:rPr>
            <w:rFonts w:hint="eastAsia"/>
          </w:rPr>
          <w:t>说明</w:t>
        </w:r>
      </w:ins>
    </w:p>
    <w:p w14:paraId="08F1B2D0" w14:textId="7BC8A613" w:rsidR="00B9315B" w:rsidRDefault="00B9315B" w:rsidP="00643401">
      <w:pPr>
        <w:rPr>
          <w:ins w:id="23" w:author="chou calfen" w:date="2021-01-27T13:44:00Z"/>
        </w:rPr>
      </w:pPr>
      <w:ins w:id="24" w:author="chou calfen" w:date="2021-01-27T13:44:00Z">
        <w:r>
          <w:rPr>
            <w:rFonts w:hint="eastAsia"/>
          </w:rPr>
          <w:t>前两行为说明行，数据一律从第三行开始</w:t>
        </w:r>
      </w:ins>
    </w:p>
    <w:p w14:paraId="6810D516" w14:textId="5BCE903E" w:rsidR="00791151" w:rsidRDefault="00791151" w:rsidP="00791151">
      <w:pPr>
        <w:pStyle w:val="4"/>
        <w:rPr>
          <w:ins w:id="25" w:author="chou calfen" w:date="2021-01-27T13:45:00Z"/>
        </w:rPr>
      </w:pPr>
      <w:ins w:id="26" w:author="chou calfen" w:date="2021-01-27T13:45:00Z">
        <w:r>
          <w:rPr>
            <w:rFonts w:hint="eastAsia"/>
          </w:rPr>
          <w:t>IP</w:t>
        </w:r>
        <w:r>
          <w:rPr>
            <w:rFonts w:hint="eastAsia"/>
          </w:rPr>
          <w:t>地址</w:t>
        </w:r>
      </w:ins>
    </w:p>
    <w:p w14:paraId="6998A789" w14:textId="77777777" w:rsidR="00791151" w:rsidRPr="00D11750" w:rsidRDefault="00791151" w:rsidP="00791151">
      <w:pPr>
        <w:rPr>
          <w:moveTo w:id="27" w:author="chou calfen" w:date="2021-01-27T13:45:00Z"/>
        </w:rPr>
      </w:pPr>
      <w:moveToRangeStart w:id="28" w:author="chou calfen" w:date="2021-01-27T13:45:00Z" w:name="move62647562"/>
      <w:moveTo w:id="29" w:author="chou calfen" w:date="2021-01-27T13:45:00Z">
        <w:r w:rsidRPr="00D11750">
          <w:rPr>
            <w:rFonts w:hint="eastAsia"/>
          </w:rPr>
          <w:t>总部</w:t>
        </w:r>
        <w:r w:rsidRPr="00D11750">
          <w:rPr>
            <w:rFonts w:hint="eastAsia"/>
          </w:rPr>
          <w:t>I</w:t>
        </w:r>
        <w:r w:rsidRPr="00D11750">
          <w:t>P</w:t>
        </w:r>
        <w:r w:rsidRPr="00D11750">
          <w:rPr>
            <w:rFonts w:hint="eastAsia"/>
          </w:rPr>
          <w:t>地址有</w:t>
        </w:r>
        <w:r w:rsidRPr="00D11750">
          <w:rPr>
            <w:rFonts w:hint="eastAsia"/>
          </w:rPr>
          <w:t>3</w:t>
        </w:r>
        <w:r w:rsidRPr="00D11750">
          <w:rPr>
            <w:rFonts w:hint="eastAsia"/>
          </w:rPr>
          <w:t>种表示方式：</w:t>
        </w:r>
      </w:moveTo>
    </w:p>
    <w:p w14:paraId="206034B3" w14:textId="77777777" w:rsidR="00791151" w:rsidRPr="00D11750" w:rsidRDefault="00791151" w:rsidP="00791151">
      <w:pPr>
        <w:rPr>
          <w:moveTo w:id="30" w:author="chou calfen" w:date="2021-01-27T13:45:00Z"/>
        </w:rPr>
      </w:pPr>
      <w:moveTo w:id="31" w:author="chou calfen" w:date="2021-01-27T13:45:00Z">
        <w:r w:rsidRPr="00D11750">
          <w:t>[1.] 192.168.1.0/24</w:t>
        </w:r>
      </w:moveTo>
    </w:p>
    <w:p w14:paraId="25D26928" w14:textId="77777777" w:rsidR="00791151" w:rsidRPr="00D11750" w:rsidRDefault="00791151" w:rsidP="00791151">
      <w:pPr>
        <w:rPr>
          <w:moveTo w:id="32" w:author="chou calfen" w:date="2021-01-27T13:45:00Z"/>
        </w:rPr>
      </w:pPr>
      <w:moveTo w:id="33" w:author="chou calfen" w:date="2021-01-27T13:45:00Z">
        <w:r w:rsidRPr="00D11750">
          <w:t>[2.] 192.168.1.0/255.255.255.0</w:t>
        </w:r>
      </w:moveTo>
    </w:p>
    <w:p w14:paraId="1418EADE" w14:textId="77777777" w:rsidR="00791151" w:rsidRPr="00D11750" w:rsidRDefault="00791151" w:rsidP="00791151">
      <w:pPr>
        <w:rPr>
          <w:moveTo w:id="34" w:author="chou calfen" w:date="2021-01-27T13:45:00Z"/>
        </w:rPr>
      </w:pPr>
      <w:moveTo w:id="35" w:author="chou calfen" w:date="2021-01-27T13:45:00Z">
        <w:r w:rsidRPr="00D11750">
          <w:t>[3.] 192.168.1.1-192.168.1.255</w:t>
        </w:r>
      </w:moveTo>
    </w:p>
    <w:p w14:paraId="1AF6F721" w14:textId="77777777" w:rsidR="00791151" w:rsidRPr="00D11750" w:rsidRDefault="00791151" w:rsidP="00791151">
      <w:pPr>
        <w:rPr>
          <w:moveTo w:id="36" w:author="chou calfen" w:date="2021-01-27T13:45:00Z"/>
        </w:rPr>
      </w:pPr>
    </w:p>
    <w:p w14:paraId="0F737479" w14:textId="77777777" w:rsidR="00791151" w:rsidRPr="00D11750" w:rsidRDefault="00791151" w:rsidP="00791151">
      <w:pPr>
        <w:rPr>
          <w:moveTo w:id="37" w:author="chou calfen" w:date="2021-01-27T13:45:00Z"/>
        </w:rPr>
      </w:pPr>
      <w:moveTo w:id="38" w:author="chou calfen" w:date="2021-01-27T13:45:00Z">
        <w:r w:rsidRPr="00D11750">
          <w:rPr>
            <w:rFonts w:hint="eastAsia"/>
          </w:rPr>
          <w:t>分支</w:t>
        </w:r>
        <w:r w:rsidRPr="00D11750">
          <w:rPr>
            <w:rFonts w:hint="eastAsia"/>
          </w:rPr>
          <w:t>I</w:t>
        </w:r>
        <w:r w:rsidRPr="00D11750">
          <w:t>P</w:t>
        </w:r>
        <w:r w:rsidRPr="00D11750">
          <w:rPr>
            <w:rFonts w:hint="eastAsia"/>
          </w:rPr>
          <w:t>地址</w:t>
        </w:r>
        <w:r>
          <w:rPr>
            <w:rFonts w:hint="eastAsia"/>
          </w:rPr>
          <w:t>有</w:t>
        </w:r>
        <w:r w:rsidRPr="00D11750">
          <w:rPr>
            <w:rFonts w:hint="eastAsia"/>
          </w:rPr>
          <w:t>1</w:t>
        </w:r>
        <w:r w:rsidRPr="00D11750">
          <w:rPr>
            <w:rFonts w:hint="eastAsia"/>
          </w:rPr>
          <w:t>种表示方式：</w:t>
        </w:r>
      </w:moveTo>
    </w:p>
    <w:p w14:paraId="5B48045F" w14:textId="77777777" w:rsidR="00791151" w:rsidRPr="00D11750" w:rsidRDefault="00791151" w:rsidP="00791151">
      <w:pPr>
        <w:rPr>
          <w:moveTo w:id="39" w:author="chou calfen" w:date="2021-01-27T13:45:00Z"/>
        </w:rPr>
      </w:pPr>
      <w:moveTo w:id="40" w:author="chou calfen" w:date="2021-01-27T13:45:00Z">
        <w:r w:rsidRPr="00D11750">
          <w:t xml:space="preserve">[1.] </w:t>
        </w:r>
        <w:r w:rsidRPr="00D11750">
          <w:rPr>
            <w:rFonts w:hint="eastAsia"/>
          </w:rPr>
          <w:t>1</w:t>
        </w:r>
        <w:r w:rsidRPr="00D11750">
          <w:t>72.31.16.0/24</w:t>
        </w:r>
      </w:moveTo>
    </w:p>
    <w:moveToRangeEnd w:id="28"/>
    <w:p w14:paraId="5B9825FB" w14:textId="74DC961D" w:rsidR="00B9315B" w:rsidRDefault="00B9315B" w:rsidP="00643401">
      <w:pPr>
        <w:rPr>
          <w:ins w:id="41" w:author="chou calfen" w:date="2021-01-27T13:45:00Z"/>
        </w:rPr>
      </w:pPr>
    </w:p>
    <w:p w14:paraId="4D77BC10" w14:textId="1C8F6C06" w:rsidR="00791151" w:rsidRPr="00643401" w:rsidRDefault="00791151" w:rsidP="00643401">
      <w:pPr>
        <w:rPr>
          <w:rFonts w:hint="eastAsia"/>
        </w:rPr>
      </w:pPr>
    </w:p>
    <w:p w14:paraId="40CFE28E" w14:textId="4AC0AA92" w:rsidR="00F422D4" w:rsidRDefault="00F422D4" w:rsidP="00F422D4">
      <w:pPr>
        <w:pStyle w:val="2"/>
      </w:pPr>
      <w:bookmarkStart w:id="42" w:name="_Toc62479338"/>
      <w:r>
        <w:rPr>
          <w:rFonts w:hint="eastAsia"/>
        </w:rPr>
        <w:t>处理逻辑</w:t>
      </w:r>
      <w:bookmarkEnd w:id="42"/>
    </w:p>
    <w:p w14:paraId="7A6A090E" w14:textId="086E66A5" w:rsidR="00FF24C4" w:rsidRDefault="00720B18" w:rsidP="004F3BB8">
      <w:pPr>
        <w:ind w:firstLineChars="150" w:firstLine="315"/>
        <w:rPr>
          <w:ins w:id="43" w:author="chou calfen" w:date="2021-01-27T13:40:00Z"/>
        </w:rPr>
      </w:pPr>
      <w:r w:rsidRPr="00D11750">
        <w:rPr>
          <w:rFonts w:hint="eastAsia"/>
        </w:rPr>
        <w:t>将</w:t>
      </w:r>
      <w:r w:rsidRPr="00D11750">
        <w:rPr>
          <w:rFonts w:hint="eastAsia"/>
        </w:rPr>
        <w:t>excel</w:t>
      </w:r>
      <w:r w:rsidRPr="00D11750">
        <w:rPr>
          <w:rFonts w:hint="eastAsia"/>
        </w:rPr>
        <w:t>表格中</w:t>
      </w:r>
      <w:r w:rsidR="00861126" w:rsidRPr="00861126">
        <w:rPr>
          <w:rFonts w:hint="eastAsia"/>
        </w:rPr>
        <w:t>分支</w:t>
      </w:r>
      <w:r w:rsidR="00861126" w:rsidRPr="00861126">
        <w:rPr>
          <w:rFonts w:hint="eastAsia"/>
        </w:rPr>
        <w:t>IP</w:t>
      </w:r>
      <w:r w:rsidR="00861126" w:rsidRPr="00861126">
        <w:rPr>
          <w:rFonts w:hint="eastAsia"/>
        </w:rPr>
        <w:t>网段</w:t>
      </w:r>
      <w:r w:rsidRPr="00D11750">
        <w:rPr>
          <w:rFonts w:hint="eastAsia"/>
        </w:rPr>
        <w:t>与</w:t>
      </w:r>
      <w:r w:rsidR="00861126">
        <w:rPr>
          <w:rFonts w:hint="eastAsia"/>
        </w:rPr>
        <w:t>总部</w:t>
      </w:r>
      <w:r w:rsidR="00861126" w:rsidRPr="00861126">
        <w:rPr>
          <w:rFonts w:hint="eastAsia"/>
        </w:rPr>
        <w:t>IP</w:t>
      </w:r>
      <w:r w:rsidR="00861126" w:rsidRPr="00861126">
        <w:rPr>
          <w:rFonts w:hint="eastAsia"/>
        </w:rPr>
        <w:t>网段</w:t>
      </w:r>
      <w:ins w:id="44" w:author="chou calfen" w:date="2021-01-27T13:46:00Z">
        <w:r w:rsidR="00791151">
          <w:rPr>
            <w:rFonts w:hint="eastAsia"/>
          </w:rPr>
          <w:t>两两</w:t>
        </w:r>
      </w:ins>
      <w:ins w:id="45" w:author="chou calfen" w:date="2021-01-27T13:36:00Z">
        <w:r w:rsidR="00B9315B">
          <w:rPr>
            <w:rFonts w:hint="eastAsia"/>
          </w:rPr>
          <w:t>逐一</w:t>
        </w:r>
      </w:ins>
      <w:r w:rsidRPr="00D11750">
        <w:rPr>
          <w:rFonts w:hint="eastAsia"/>
        </w:rPr>
        <w:t>作比对，</w:t>
      </w:r>
      <w:r w:rsidR="006B57E6" w:rsidRPr="00D11750">
        <w:rPr>
          <w:rFonts w:hint="eastAsia"/>
        </w:rPr>
        <w:t>如果</w:t>
      </w:r>
      <w:r w:rsidR="003F301F" w:rsidRPr="00861126">
        <w:rPr>
          <w:rFonts w:hint="eastAsia"/>
        </w:rPr>
        <w:t>分支</w:t>
      </w:r>
      <w:r w:rsidR="003F301F" w:rsidRPr="00861126">
        <w:rPr>
          <w:rFonts w:hint="eastAsia"/>
        </w:rPr>
        <w:t>IP</w:t>
      </w:r>
      <w:r w:rsidR="003F301F" w:rsidRPr="00861126">
        <w:rPr>
          <w:rFonts w:hint="eastAsia"/>
        </w:rPr>
        <w:t>网段</w:t>
      </w:r>
      <w:r w:rsidR="00F919C3" w:rsidRPr="00D11750">
        <w:rPr>
          <w:rFonts w:hint="eastAsia"/>
        </w:rPr>
        <w:t>中有和</w:t>
      </w:r>
      <w:r w:rsidR="003F301F">
        <w:rPr>
          <w:rFonts w:hint="eastAsia"/>
        </w:rPr>
        <w:t>总部</w:t>
      </w:r>
      <w:r w:rsidR="003F301F" w:rsidRPr="00861126">
        <w:rPr>
          <w:rFonts w:hint="eastAsia"/>
        </w:rPr>
        <w:t>IP</w:t>
      </w:r>
      <w:r w:rsidR="003F301F" w:rsidRPr="00861126">
        <w:rPr>
          <w:rFonts w:hint="eastAsia"/>
        </w:rPr>
        <w:t>网段</w:t>
      </w:r>
      <w:r w:rsidR="00F919C3" w:rsidRPr="00D11750">
        <w:rPr>
          <w:rFonts w:hint="eastAsia"/>
        </w:rPr>
        <w:t>信息重复（包括完全一样，或者有包含关系的），</w:t>
      </w:r>
      <w:ins w:id="46" w:author="chou calfen" w:date="2021-01-27T13:38:00Z">
        <w:r w:rsidR="00B9315B">
          <w:rPr>
            <w:rFonts w:hint="eastAsia"/>
          </w:rPr>
          <w:t>则保留分支</w:t>
        </w:r>
        <w:r w:rsidR="00B9315B">
          <w:rPr>
            <w:rFonts w:hint="eastAsia"/>
          </w:rPr>
          <w:t>IP</w:t>
        </w:r>
        <w:r w:rsidR="00B9315B">
          <w:rPr>
            <w:rFonts w:hint="eastAsia"/>
          </w:rPr>
          <w:t>网段不变，将总部</w:t>
        </w:r>
        <w:r w:rsidR="00B9315B">
          <w:rPr>
            <w:rFonts w:hint="eastAsia"/>
          </w:rPr>
          <w:t>IP</w:t>
        </w:r>
        <w:r w:rsidR="00B9315B">
          <w:rPr>
            <w:rFonts w:hint="eastAsia"/>
          </w:rPr>
          <w:t>网段</w:t>
        </w:r>
      </w:ins>
      <w:ins w:id="47" w:author="chou calfen" w:date="2021-01-27T13:39:00Z">
        <w:r w:rsidR="00B9315B">
          <w:rPr>
            <w:rFonts w:hint="eastAsia"/>
          </w:rPr>
          <w:t>去除与分布重复的</w:t>
        </w:r>
        <w:r w:rsidR="00B9315B">
          <w:rPr>
            <w:rFonts w:hint="eastAsia"/>
          </w:rPr>
          <w:t>IP</w:t>
        </w:r>
        <w:r w:rsidR="00B9315B">
          <w:rPr>
            <w:rFonts w:hint="eastAsia"/>
          </w:rPr>
          <w:t>并</w:t>
        </w:r>
      </w:ins>
      <w:ins w:id="48" w:author="chou calfen" w:date="2021-01-27T13:38:00Z">
        <w:r w:rsidR="00B9315B">
          <w:rPr>
            <w:rFonts w:hint="eastAsia"/>
          </w:rPr>
          <w:t>拆分</w:t>
        </w:r>
      </w:ins>
      <w:ins w:id="49" w:author="chou calfen" w:date="2021-01-27T13:39:00Z">
        <w:r w:rsidR="00B9315B">
          <w:rPr>
            <w:rFonts w:hint="eastAsia"/>
          </w:rPr>
          <w:t>。</w:t>
        </w:r>
      </w:ins>
      <w:del w:id="50" w:author="chou calfen" w:date="2021-01-27T13:39:00Z">
        <w:r w:rsidR="0078665B" w:rsidDel="00B9315B">
          <w:rPr>
            <w:rFonts w:hint="eastAsia"/>
          </w:rPr>
          <w:delText>最后</w:delText>
        </w:r>
        <w:r w:rsidR="00F919C3" w:rsidRPr="00D11750" w:rsidDel="00B9315B">
          <w:rPr>
            <w:rFonts w:hint="eastAsia"/>
          </w:rPr>
          <w:delText>输出</w:delText>
        </w:r>
        <w:r w:rsidR="0078665B" w:rsidDel="00B9315B">
          <w:rPr>
            <w:rFonts w:hint="eastAsia"/>
          </w:rPr>
          <w:delText>总部与分支</w:delText>
        </w:r>
        <w:r w:rsidR="007A5E5A" w:rsidRPr="00D11750" w:rsidDel="00B9315B">
          <w:rPr>
            <w:rFonts w:hint="eastAsia"/>
          </w:rPr>
          <w:delText>重复的列，</w:delText>
        </w:r>
        <w:r w:rsidR="0078665B" w:rsidDel="00B9315B">
          <w:rPr>
            <w:rFonts w:hint="eastAsia"/>
          </w:rPr>
          <w:delText>并</w:delText>
        </w:r>
        <w:r w:rsidR="007A5E5A" w:rsidRPr="00D11750" w:rsidDel="00B9315B">
          <w:rPr>
            <w:rFonts w:hint="eastAsia"/>
          </w:rPr>
          <w:delText>输出拆分后</w:delText>
        </w:r>
        <w:r w:rsidR="00F5227F" w:rsidDel="00B9315B">
          <w:rPr>
            <w:rFonts w:hint="eastAsia"/>
          </w:rPr>
          <w:delText>总部</w:delText>
        </w:r>
        <w:r w:rsidR="007A5E5A" w:rsidRPr="00D11750" w:rsidDel="00B9315B">
          <w:rPr>
            <w:rFonts w:hint="eastAsia"/>
          </w:rPr>
          <w:delText>I</w:delText>
        </w:r>
        <w:r w:rsidR="007A5E5A" w:rsidRPr="00D11750" w:rsidDel="00B9315B">
          <w:delText>P</w:delText>
        </w:r>
        <w:r w:rsidR="007A5E5A" w:rsidRPr="00D11750" w:rsidDel="00B9315B">
          <w:rPr>
            <w:rFonts w:hint="eastAsia"/>
          </w:rPr>
          <w:delText>网段信息</w:delText>
        </w:r>
        <w:r w:rsidR="00F5227F" w:rsidDel="00B9315B">
          <w:rPr>
            <w:rFonts w:hint="eastAsia"/>
          </w:rPr>
          <w:delText>或者输出删除的信息。</w:delText>
        </w:r>
      </w:del>
    </w:p>
    <w:p w14:paraId="21212EFE" w14:textId="29265CC0" w:rsidR="00B9315B" w:rsidRDefault="00B9315B" w:rsidP="004F3BB8">
      <w:pPr>
        <w:ind w:firstLineChars="150" w:firstLine="315"/>
        <w:rPr>
          <w:ins w:id="51" w:author="chou calfen" w:date="2021-01-27T13:41:00Z"/>
        </w:rPr>
      </w:pPr>
      <w:ins w:id="52" w:author="chou calfen" w:date="2021-01-27T13:40:00Z">
        <w:r>
          <w:rPr>
            <w:rFonts w:hint="eastAsia"/>
          </w:rPr>
          <w:t>拆分只针对一条总部信息给出拆分意见，不对</w:t>
        </w:r>
        <w:r>
          <w:rPr>
            <w:rFonts w:hint="eastAsia"/>
          </w:rPr>
          <w:t>Excel</w:t>
        </w:r>
        <w:r>
          <w:rPr>
            <w:rFonts w:hint="eastAsia"/>
          </w:rPr>
          <w:t>做修改。如何修改</w:t>
        </w:r>
      </w:ins>
      <w:ins w:id="53" w:author="chou calfen" w:date="2021-01-27T13:41:00Z">
        <w:r>
          <w:rPr>
            <w:rFonts w:hint="eastAsia"/>
          </w:rPr>
          <w:t>由网络工程师自己决定。</w:t>
        </w:r>
      </w:ins>
    </w:p>
    <w:p w14:paraId="3FC0FCAE" w14:textId="77777777" w:rsidR="00B9315B" w:rsidRPr="00D11750" w:rsidRDefault="00B9315B" w:rsidP="004F3BB8">
      <w:pPr>
        <w:ind w:firstLineChars="150" w:firstLine="315"/>
        <w:rPr>
          <w:rFonts w:hint="eastAsia"/>
        </w:rPr>
      </w:pPr>
    </w:p>
    <w:p w14:paraId="52437758" w14:textId="77777777" w:rsidR="00A0689F" w:rsidRPr="00D11750" w:rsidRDefault="00A0689F" w:rsidP="00FF24C4"/>
    <w:p w14:paraId="7CEEADA6" w14:textId="47F043B6" w:rsidR="00A0689F" w:rsidRPr="00D11750" w:rsidDel="00791151" w:rsidRDefault="00A0689F" w:rsidP="00A0689F">
      <w:pPr>
        <w:rPr>
          <w:moveFrom w:id="54" w:author="chou calfen" w:date="2021-01-27T13:45:00Z"/>
        </w:rPr>
      </w:pPr>
      <w:moveFromRangeStart w:id="55" w:author="chou calfen" w:date="2021-01-27T13:45:00Z" w:name="move62647562"/>
      <w:moveFrom w:id="56" w:author="chou calfen" w:date="2021-01-27T13:45:00Z">
        <w:r w:rsidRPr="00D11750" w:rsidDel="00791151">
          <w:rPr>
            <w:rFonts w:hint="eastAsia"/>
          </w:rPr>
          <w:t>总部</w:t>
        </w:r>
        <w:r w:rsidRPr="00D11750" w:rsidDel="00791151">
          <w:rPr>
            <w:rFonts w:hint="eastAsia"/>
          </w:rPr>
          <w:t>I</w:t>
        </w:r>
        <w:r w:rsidRPr="00D11750" w:rsidDel="00791151">
          <w:t>P</w:t>
        </w:r>
        <w:r w:rsidRPr="00D11750" w:rsidDel="00791151">
          <w:rPr>
            <w:rFonts w:hint="eastAsia"/>
          </w:rPr>
          <w:t>地址有</w:t>
        </w:r>
        <w:r w:rsidRPr="00D11750" w:rsidDel="00791151">
          <w:rPr>
            <w:rFonts w:hint="eastAsia"/>
          </w:rPr>
          <w:t>3</w:t>
        </w:r>
        <w:r w:rsidRPr="00D11750" w:rsidDel="00791151">
          <w:rPr>
            <w:rFonts w:hint="eastAsia"/>
          </w:rPr>
          <w:t>种表示方式：</w:t>
        </w:r>
      </w:moveFrom>
    </w:p>
    <w:p w14:paraId="6B88B1DD" w14:textId="46AB6FFD" w:rsidR="00A0689F" w:rsidRPr="00D11750" w:rsidDel="00791151" w:rsidRDefault="00A0689F" w:rsidP="00A0689F">
      <w:pPr>
        <w:rPr>
          <w:moveFrom w:id="57" w:author="chou calfen" w:date="2021-01-27T13:45:00Z"/>
        </w:rPr>
      </w:pPr>
      <w:moveFrom w:id="58" w:author="chou calfen" w:date="2021-01-27T13:45:00Z">
        <w:r w:rsidRPr="00D11750" w:rsidDel="00791151">
          <w:t>[1.] 192.168.1.0/24</w:t>
        </w:r>
      </w:moveFrom>
    </w:p>
    <w:p w14:paraId="761C4F29" w14:textId="628167C9" w:rsidR="00A0689F" w:rsidRPr="00D11750" w:rsidDel="00791151" w:rsidRDefault="00A0689F" w:rsidP="00A0689F">
      <w:pPr>
        <w:rPr>
          <w:moveFrom w:id="59" w:author="chou calfen" w:date="2021-01-27T13:45:00Z"/>
        </w:rPr>
      </w:pPr>
      <w:moveFrom w:id="60" w:author="chou calfen" w:date="2021-01-27T13:45:00Z">
        <w:r w:rsidRPr="00D11750" w:rsidDel="00791151">
          <w:t>[2.] 192.168.1.0/255.255.255.0</w:t>
        </w:r>
      </w:moveFrom>
    </w:p>
    <w:p w14:paraId="3715DD0B" w14:textId="15A3308F" w:rsidR="00A0689F" w:rsidRPr="00D11750" w:rsidDel="00791151" w:rsidRDefault="00A0689F" w:rsidP="00A0689F">
      <w:pPr>
        <w:rPr>
          <w:moveFrom w:id="61" w:author="chou calfen" w:date="2021-01-27T13:45:00Z"/>
        </w:rPr>
      </w:pPr>
      <w:moveFrom w:id="62" w:author="chou calfen" w:date="2021-01-27T13:45:00Z">
        <w:r w:rsidRPr="00D11750" w:rsidDel="00791151">
          <w:t>[3.] 192.168.1.1-192.168.1.255</w:t>
        </w:r>
      </w:moveFrom>
    </w:p>
    <w:p w14:paraId="5CCDC04B" w14:textId="308AAB0D" w:rsidR="00A0689F" w:rsidRPr="00D11750" w:rsidDel="00791151" w:rsidRDefault="00A0689F" w:rsidP="00A0689F">
      <w:pPr>
        <w:rPr>
          <w:moveFrom w:id="63" w:author="chou calfen" w:date="2021-01-27T13:45:00Z"/>
        </w:rPr>
      </w:pPr>
    </w:p>
    <w:p w14:paraId="5C56DA28" w14:textId="1F76EAEE" w:rsidR="00A0689F" w:rsidRPr="00D11750" w:rsidDel="00791151" w:rsidRDefault="00A0689F" w:rsidP="00A0689F">
      <w:pPr>
        <w:rPr>
          <w:moveFrom w:id="64" w:author="chou calfen" w:date="2021-01-27T13:45:00Z"/>
        </w:rPr>
      </w:pPr>
      <w:moveFrom w:id="65" w:author="chou calfen" w:date="2021-01-27T13:45:00Z">
        <w:r w:rsidRPr="00D11750" w:rsidDel="00791151">
          <w:rPr>
            <w:rFonts w:hint="eastAsia"/>
          </w:rPr>
          <w:t>分支</w:t>
        </w:r>
        <w:r w:rsidRPr="00D11750" w:rsidDel="00791151">
          <w:rPr>
            <w:rFonts w:hint="eastAsia"/>
          </w:rPr>
          <w:t>I</w:t>
        </w:r>
        <w:r w:rsidRPr="00D11750" w:rsidDel="00791151">
          <w:t>P</w:t>
        </w:r>
        <w:r w:rsidRPr="00D11750" w:rsidDel="00791151">
          <w:rPr>
            <w:rFonts w:hint="eastAsia"/>
          </w:rPr>
          <w:t>地址</w:t>
        </w:r>
        <w:r w:rsidR="00DB016E" w:rsidDel="00791151">
          <w:rPr>
            <w:rFonts w:hint="eastAsia"/>
          </w:rPr>
          <w:t>有</w:t>
        </w:r>
        <w:r w:rsidRPr="00D11750" w:rsidDel="00791151">
          <w:rPr>
            <w:rFonts w:hint="eastAsia"/>
          </w:rPr>
          <w:t>1</w:t>
        </w:r>
        <w:r w:rsidRPr="00D11750" w:rsidDel="00791151">
          <w:rPr>
            <w:rFonts w:hint="eastAsia"/>
          </w:rPr>
          <w:t>种表示方式：</w:t>
        </w:r>
      </w:moveFrom>
    </w:p>
    <w:p w14:paraId="0AFC135D" w14:textId="51529E88" w:rsidR="00A0689F" w:rsidRPr="00D11750" w:rsidDel="00791151" w:rsidRDefault="00A0689F" w:rsidP="00A0689F">
      <w:pPr>
        <w:rPr>
          <w:moveFrom w:id="66" w:author="chou calfen" w:date="2021-01-27T13:45:00Z"/>
        </w:rPr>
      </w:pPr>
      <w:moveFrom w:id="67" w:author="chou calfen" w:date="2021-01-27T13:45:00Z">
        <w:r w:rsidRPr="00D11750" w:rsidDel="00791151">
          <w:t xml:space="preserve">[1.] </w:t>
        </w:r>
        <w:r w:rsidRPr="00D11750" w:rsidDel="00791151">
          <w:rPr>
            <w:rFonts w:hint="eastAsia"/>
          </w:rPr>
          <w:t>1</w:t>
        </w:r>
        <w:r w:rsidRPr="00D11750" w:rsidDel="00791151">
          <w:t>72.31.16.0/24</w:t>
        </w:r>
      </w:moveFrom>
    </w:p>
    <w:moveFromRangeEnd w:id="55"/>
    <w:p w14:paraId="223B8947" w14:textId="77777777" w:rsidR="00FF24C4" w:rsidRPr="00FF24C4" w:rsidRDefault="00FF24C4" w:rsidP="00FF24C4"/>
    <w:p w14:paraId="1A817B23" w14:textId="2719361A" w:rsidR="00B94203" w:rsidRDefault="00B94203" w:rsidP="00B94203">
      <w:pPr>
        <w:pStyle w:val="2"/>
      </w:pPr>
      <w:bookmarkStart w:id="68" w:name="_Toc62479339"/>
      <w:r>
        <w:rPr>
          <w:rFonts w:hint="eastAsia"/>
        </w:rPr>
        <w:lastRenderedPageBreak/>
        <w:t>输出描述</w:t>
      </w:r>
      <w:bookmarkEnd w:id="68"/>
    </w:p>
    <w:p w14:paraId="00F22797" w14:textId="2A826510" w:rsidR="00B94203" w:rsidRDefault="00B94203" w:rsidP="00B94203">
      <w:pPr>
        <w:pStyle w:val="3"/>
      </w:pPr>
      <w:bookmarkStart w:id="69" w:name="_Toc62479340"/>
      <w:r>
        <w:rPr>
          <w:rFonts w:hint="eastAsia"/>
        </w:rPr>
        <w:t>输出格式说明</w:t>
      </w:r>
      <w:bookmarkEnd w:id="69"/>
    </w:p>
    <w:p w14:paraId="1FA0E61C" w14:textId="46489666" w:rsidR="002F0B05" w:rsidRDefault="008903E8" w:rsidP="00791151">
      <w:pPr>
        <w:pStyle w:val="a8"/>
        <w:numPr>
          <w:ilvl w:val="0"/>
          <w:numId w:val="5"/>
        </w:numPr>
        <w:ind w:firstLineChars="0"/>
        <w:pPrChange w:id="70" w:author="chou calfen" w:date="2021-01-27T13:48:00Z">
          <w:pPr/>
        </w:pPrChange>
      </w:pPr>
      <w:del w:id="71" w:author="chou calfen" w:date="2021-01-27T13:48:00Z">
        <w:r w:rsidDel="00791151">
          <w:rPr>
            <w:rFonts w:hint="eastAsia"/>
          </w:rPr>
          <w:delText>1</w:delText>
        </w:r>
        <w:r w:rsidDel="00791151">
          <w:delText>.</w:delText>
        </w:r>
      </w:del>
      <w:r w:rsidR="002F0B05">
        <w:rPr>
          <w:rFonts w:hint="eastAsia"/>
        </w:rPr>
        <w:t>输出结果应该包含</w:t>
      </w:r>
      <w:r w:rsidR="002F0B05">
        <w:rPr>
          <w:rFonts w:hint="eastAsia"/>
        </w:rPr>
        <w:t xml:space="preserve"> </w:t>
      </w:r>
      <w:r w:rsidR="002F0B05">
        <w:rPr>
          <w:rFonts w:hint="eastAsia"/>
        </w:rPr>
        <w:t>总部的第</w:t>
      </w:r>
      <w:r w:rsidR="002F0B05">
        <w:rPr>
          <w:rFonts w:hint="eastAsia"/>
        </w:rPr>
        <w:t>X</w:t>
      </w:r>
      <w:r w:rsidR="002F0B05">
        <w:t>X</w:t>
      </w:r>
      <w:r w:rsidR="002F0B05">
        <w:rPr>
          <w:rFonts w:hint="eastAsia"/>
        </w:rPr>
        <w:t>行</w:t>
      </w:r>
      <w:r w:rsidR="002F0B05">
        <w:rPr>
          <w:rFonts w:hint="eastAsia"/>
        </w:rPr>
        <w:t xml:space="preserve"> </w:t>
      </w:r>
      <w:r w:rsidR="002F0B05">
        <w:rPr>
          <w:rFonts w:hint="eastAsia"/>
        </w:rPr>
        <w:t>包含</w:t>
      </w:r>
      <w:r w:rsidR="002F0B05">
        <w:rPr>
          <w:rFonts w:hint="eastAsia"/>
        </w:rPr>
        <w:t xml:space="preserve"> </w:t>
      </w:r>
      <w:r w:rsidR="002F0B05">
        <w:rPr>
          <w:rFonts w:hint="eastAsia"/>
        </w:rPr>
        <w:t>分支</w:t>
      </w:r>
      <w:r w:rsidR="002F0B05">
        <w:rPr>
          <w:rFonts w:hint="eastAsia"/>
        </w:rPr>
        <w:t xml:space="preserve"> </w:t>
      </w:r>
      <w:r w:rsidR="002F0B05">
        <w:rPr>
          <w:rFonts w:hint="eastAsia"/>
        </w:rPr>
        <w:t>第</w:t>
      </w:r>
      <w:r w:rsidR="002F0B05">
        <w:rPr>
          <w:rFonts w:hint="eastAsia"/>
        </w:rPr>
        <w:t>X</w:t>
      </w:r>
      <w:r w:rsidR="002F0B05">
        <w:t>X</w:t>
      </w:r>
      <w:r w:rsidR="002F0B05">
        <w:rPr>
          <w:rFonts w:hint="eastAsia"/>
        </w:rPr>
        <w:t>行</w:t>
      </w:r>
    </w:p>
    <w:p w14:paraId="5B2B75B5" w14:textId="41B6CC28" w:rsidR="007B1BFE" w:rsidRDefault="008903E8" w:rsidP="00791151">
      <w:pPr>
        <w:pStyle w:val="a8"/>
        <w:numPr>
          <w:ilvl w:val="0"/>
          <w:numId w:val="5"/>
        </w:numPr>
        <w:ind w:firstLineChars="0"/>
        <w:pPrChange w:id="72" w:author="chou calfen" w:date="2021-01-27T13:48:00Z">
          <w:pPr/>
        </w:pPrChange>
      </w:pPr>
      <w:del w:id="73" w:author="chou calfen" w:date="2021-01-27T13:48:00Z">
        <w:r w:rsidDel="00791151">
          <w:rPr>
            <w:rFonts w:hint="eastAsia"/>
          </w:rPr>
          <w:delText>2</w:delText>
        </w:r>
        <w:r w:rsidDel="00791151">
          <w:delText>.</w:delText>
        </w:r>
      </w:del>
      <w:r w:rsidR="002F0B05">
        <w:rPr>
          <w:rFonts w:hint="eastAsia"/>
        </w:rPr>
        <w:t>输出后的新</w:t>
      </w:r>
      <w:r w:rsidR="002F0B05">
        <w:rPr>
          <w:rFonts w:hint="eastAsia"/>
        </w:rPr>
        <w:t>I</w:t>
      </w:r>
      <w:r w:rsidR="002F0B05">
        <w:t>P</w:t>
      </w:r>
      <w:r w:rsidR="002F0B05">
        <w:rPr>
          <w:rFonts w:hint="eastAsia"/>
        </w:rPr>
        <w:t>网段应该</w:t>
      </w:r>
      <w:r w:rsidR="007B1BFE">
        <w:rPr>
          <w:rFonts w:hint="eastAsia"/>
        </w:rPr>
        <w:t>分为</w:t>
      </w:r>
      <w:r w:rsidR="007B1BFE">
        <w:rPr>
          <w:rFonts w:hint="eastAsia"/>
        </w:rPr>
        <w:t>2</w:t>
      </w:r>
      <w:r w:rsidR="007B1BFE">
        <w:rPr>
          <w:rFonts w:hint="eastAsia"/>
        </w:rPr>
        <w:t>种形式</w:t>
      </w:r>
      <w:r w:rsidR="002F0B05">
        <w:rPr>
          <w:rFonts w:hint="eastAsia"/>
        </w:rPr>
        <w:t>分为：</w:t>
      </w:r>
    </w:p>
    <w:p w14:paraId="0C37E930" w14:textId="24BA87E3" w:rsidR="009E7EAF" w:rsidRDefault="007B1BFE" w:rsidP="009D7FD8">
      <w:r>
        <w:rPr>
          <w:rFonts w:ascii="Arial" w:hAnsi="Arial" w:cs="Arial"/>
          <w:color w:val="222222"/>
          <w:kern w:val="0"/>
          <w:sz w:val="24"/>
        </w:rPr>
        <w:t>[1.]</w:t>
      </w:r>
      <w:r w:rsidR="009E7EAF">
        <w:rPr>
          <w:rFonts w:hint="eastAsia"/>
        </w:rPr>
        <w:t>1</w:t>
      </w:r>
      <w:r w:rsidR="009E7EAF">
        <w:t>0.0.0.0</w:t>
      </w:r>
      <w:r w:rsidR="009E7EAF">
        <w:rPr>
          <w:rFonts w:hint="eastAsia"/>
        </w:rPr>
        <w:t>/</w:t>
      </w:r>
      <w:r w:rsidR="009E7EAF">
        <w:t>24</w:t>
      </w:r>
    </w:p>
    <w:p w14:paraId="086BFA47" w14:textId="370695D0" w:rsidR="002F0B05" w:rsidRDefault="007B1BFE" w:rsidP="009D7FD8">
      <w:r>
        <w:rPr>
          <w:rFonts w:ascii="Arial" w:hAnsi="Arial" w:cs="Arial"/>
          <w:color w:val="222222"/>
          <w:kern w:val="0"/>
          <w:sz w:val="24"/>
        </w:rPr>
        <w:t>[2.]</w:t>
      </w:r>
      <w:r w:rsidR="002F0B05">
        <w:t>10.0.0.</w:t>
      </w:r>
      <w:r w:rsidR="009E7EAF">
        <w:t>1</w:t>
      </w:r>
      <w:r w:rsidR="002F0B05">
        <w:rPr>
          <w:rFonts w:hint="eastAsia"/>
        </w:rPr>
        <w:t>-</w:t>
      </w:r>
      <w:r w:rsidR="002F0B05">
        <w:t>10.0.0.255</w:t>
      </w:r>
    </w:p>
    <w:p w14:paraId="176B60C9" w14:textId="52430A3E" w:rsidR="002F0B05" w:rsidRDefault="008903E8" w:rsidP="00791151">
      <w:pPr>
        <w:pStyle w:val="a8"/>
        <w:numPr>
          <w:ilvl w:val="0"/>
          <w:numId w:val="5"/>
        </w:numPr>
        <w:ind w:firstLineChars="0"/>
        <w:pPrChange w:id="74" w:author="chou calfen" w:date="2021-01-27T13:48:00Z">
          <w:pPr/>
        </w:pPrChange>
      </w:pPr>
      <w:del w:id="75" w:author="chou calfen" w:date="2021-01-27T13:48:00Z">
        <w:r w:rsidDel="00791151">
          <w:rPr>
            <w:rFonts w:hint="eastAsia"/>
          </w:rPr>
          <w:delText>3</w:delText>
        </w:r>
        <w:r w:rsidDel="00791151">
          <w:delText>.</w:delText>
        </w:r>
      </w:del>
      <w:r>
        <w:rPr>
          <w:rFonts w:hint="eastAsia"/>
        </w:rPr>
        <w:t>输出结果请参考下面示例</w:t>
      </w:r>
    </w:p>
    <w:p w14:paraId="204CF155" w14:textId="77777777" w:rsidR="00BB5AE4" w:rsidRDefault="00BB5AE4" w:rsidP="00BB5AE4">
      <w:r>
        <w:rPr>
          <w:rFonts w:hint="eastAsia"/>
        </w:rPr>
        <w:t>总部的第</w:t>
      </w:r>
      <w:r>
        <w:t>3</w:t>
      </w:r>
      <w:r>
        <w:rPr>
          <w:rFonts w:hint="eastAsia"/>
        </w:rPr>
        <w:t>行</w:t>
      </w:r>
      <w:r>
        <w:rPr>
          <w:rFonts w:hint="eastAsia"/>
        </w:rPr>
        <w:t xml:space="preserve"> 1</w:t>
      </w:r>
      <w:r>
        <w:t>0.0.0.1</w:t>
      </w:r>
      <w:r>
        <w:rPr>
          <w:rFonts w:hint="eastAsia"/>
        </w:rPr>
        <w:t>-</w:t>
      </w:r>
      <w:r>
        <w:t xml:space="preserve">10.1.1.25 </w:t>
      </w:r>
      <w:r>
        <w:rPr>
          <w:rFonts w:hint="eastAsia"/>
        </w:rPr>
        <w:t>包含</w:t>
      </w:r>
      <w:r>
        <w:rPr>
          <w:rFonts w:hint="eastAsia"/>
        </w:rPr>
        <w:t xml:space="preserve"> </w:t>
      </w:r>
      <w:r>
        <w:rPr>
          <w:rFonts w:hint="eastAsia"/>
        </w:rPr>
        <w:t>分支第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t xml:space="preserve">10.0.0.0/24 </w:t>
      </w:r>
      <w:r>
        <w:rPr>
          <w:rFonts w:hint="eastAsia"/>
        </w:rPr>
        <w:t>应拆分为：</w:t>
      </w:r>
    </w:p>
    <w:p w14:paraId="42D2FA6F" w14:textId="77777777" w:rsidR="00BB5AE4" w:rsidRDefault="00BB5AE4" w:rsidP="00BB5AE4">
      <w:r>
        <w:rPr>
          <w:rFonts w:hint="eastAsia"/>
        </w:rPr>
        <w:t>1</w:t>
      </w:r>
      <w:r>
        <w:t>0.0.1.0</w:t>
      </w:r>
      <w:r>
        <w:rPr>
          <w:rFonts w:hint="eastAsia"/>
        </w:rPr>
        <w:t>-</w:t>
      </w:r>
      <w:r>
        <w:t>10.1.1.25</w:t>
      </w:r>
    </w:p>
    <w:p w14:paraId="0F9C0E79" w14:textId="77777777" w:rsidR="00BB5AE4" w:rsidRDefault="00BB5AE4" w:rsidP="00BB5AE4">
      <w:r>
        <w:rPr>
          <w:rFonts w:hint="eastAsia"/>
        </w:rPr>
        <w:t>总部的第</w:t>
      </w:r>
      <w:r>
        <w:rPr>
          <w:rFonts w:hint="eastAsia"/>
        </w:rPr>
        <w:t>2</w:t>
      </w:r>
      <w:r>
        <w:t>9</w:t>
      </w:r>
      <w:r>
        <w:rPr>
          <w:rFonts w:hint="eastAsia"/>
        </w:rPr>
        <w:t>行</w:t>
      </w:r>
      <w:r w:rsidRPr="009464EE">
        <w:t>10.1.8.0/255.255.255.0</w:t>
      </w:r>
      <w:r>
        <w:t xml:space="preserve"> </w:t>
      </w:r>
      <w:r>
        <w:rPr>
          <w:rFonts w:hint="eastAsia"/>
        </w:rPr>
        <w:t>包含</w:t>
      </w:r>
      <w:r>
        <w:rPr>
          <w:rFonts w:hint="eastAsia"/>
        </w:rPr>
        <w:t xml:space="preserve"> </w:t>
      </w:r>
      <w:r>
        <w:rPr>
          <w:rFonts w:hint="eastAsia"/>
        </w:rPr>
        <w:t>分支第</w:t>
      </w:r>
      <w:r>
        <w:t>4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 w:rsidRPr="009464EE">
        <w:t>10.1.8.0/25</w:t>
      </w:r>
      <w:r>
        <w:t xml:space="preserve"> </w:t>
      </w:r>
      <w:r>
        <w:rPr>
          <w:rFonts w:hint="eastAsia"/>
        </w:rPr>
        <w:t>应拆分为：</w:t>
      </w:r>
    </w:p>
    <w:p w14:paraId="164AE316" w14:textId="740524E6" w:rsidR="00BB5AE4" w:rsidRDefault="00BB5AE4" w:rsidP="009D7FD8">
      <w:r w:rsidRPr="00CF4483">
        <w:t>10.1.8.</w:t>
      </w:r>
      <w:r>
        <w:t>128</w:t>
      </w:r>
      <w:r w:rsidRPr="00CF4483">
        <w:t>/25</w:t>
      </w:r>
    </w:p>
    <w:p w14:paraId="779B751A" w14:textId="669D8289" w:rsidR="005D573E" w:rsidRDefault="005D573E" w:rsidP="009D7FD8">
      <w:r>
        <w:rPr>
          <w:rFonts w:hint="eastAsia"/>
        </w:rPr>
        <w:t>总部的第</w:t>
      </w:r>
      <w:r w:rsidR="006B2D63">
        <w:t>30</w:t>
      </w:r>
      <w:r>
        <w:rPr>
          <w:rFonts w:hint="eastAsia"/>
        </w:rPr>
        <w:t>行</w:t>
      </w:r>
      <w:r w:rsidR="006B2D63" w:rsidRPr="006B2D63">
        <w:t>10.1.20.0/255.255.255.0</w:t>
      </w:r>
      <w:r w:rsidR="006B2D63">
        <w:t xml:space="preserve"> </w:t>
      </w:r>
      <w:r w:rsidR="006B2D63"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分支第</w:t>
      </w:r>
      <w:r w:rsidR="00900017">
        <w:t>5</w:t>
      </w:r>
      <w:r>
        <w:rPr>
          <w:rFonts w:hint="eastAsia"/>
        </w:rPr>
        <w:t>行</w:t>
      </w:r>
      <w:r w:rsidR="006B2D63" w:rsidRPr="006B2D63">
        <w:t>10.1.20.0/24</w:t>
      </w:r>
      <w:r w:rsidR="006B2D63">
        <w:t xml:space="preserve"> </w:t>
      </w:r>
      <w:r w:rsidR="006B2D63">
        <w:rPr>
          <w:rFonts w:hint="eastAsia"/>
        </w:rPr>
        <w:t>完全一样</w:t>
      </w:r>
      <w:r w:rsidR="00B93A64">
        <w:rPr>
          <w:rFonts w:hint="eastAsia"/>
        </w:rPr>
        <w:t>，应删除</w:t>
      </w:r>
    </w:p>
    <w:p w14:paraId="3D82172D" w14:textId="721FE5E6" w:rsidR="0005084D" w:rsidRDefault="001D6757" w:rsidP="009D7FD8">
      <w:r>
        <w:rPr>
          <w:rFonts w:hint="eastAsia"/>
        </w:rPr>
        <w:t>或者</w:t>
      </w:r>
    </w:p>
    <w:p w14:paraId="4EF3B3C6" w14:textId="77777777" w:rsidR="001D6757" w:rsidRDefault="001D6757" w:rsidP="001D6757">
      <w:r>
        <w:rPr>
          <w:rFonts w:hint="eastAsia"/>
        </w:rPr>
        <w:t>总部的第</w:t>
      </w:r>
      <w:r>
        <w:t>3</w:t>
      </w:r>
      <w:r>
        <w:rPr>
          <w:rFonts w:hint="eastAsia"/>
        </w:rPr>
        <w:t>行</w:t>
      </w:r>
      <w:r>
        <w:rPr>
          <w:rFonts w:hint="eastAsia"/>
        </w:rPr>
        <w:t xml:space="preserve"> 1</w:t>
      </w:r>
      <w:r>
        <w:t>0.0.0.1</w:t>
      </w:r>
      <w:r>
        <w:rPr>
          <w:rFonts w:hint="eastAsia"/>
        </w:rPr>
        <w:t>-</w:t>
      </w:r>
      <w:r>
        <w:t xml:space="preserve">10.1.1.25 </w:t>
      </w:r>
      <w:r>
        <w:rPr>
          <w:rFonts w:hint="eastAsia"/>
        </w:rPr>
        <w:t>包含</w:t>
      </w:r>
      <w:r>
        <w:rPr>
          <w:rFonts w:hint="eastAsia"/>
        </w:rPr>
        <w:t xml:space="preserve"> </w:t>
      </w:r>
      <w:r>
        <w:rPr>
          <w:rFonts w:hint="eastAsia"/>
        </w:rPr>
        <w:t>分支第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t xml:space="preserve">10.0.0.0/24 </w:t>
      </w:r>
      <w:r>
        <w:rPr>
          <w:rFonts w:hint="eastAsia"/>
        </w:rPr>
        <w:t>应拆分为：</w:t>
      </w:r>
    </w:p>
    <w:p w14:paraId="764483ED" w14:textId="77777777" w:rsidR="001D6757" w:rsidRDefault="001D6757" w:rsidP="001D6757">
      <w:r>
        <w:rPr>
          <w:rFonts w:hint="eastAsia"/>
        </w:rPr>
        <w:t>1</w:t>
      </w:r>
      <w:r>
        <w:t>0.0.1.0</w:t>
      </w:r>
      <w:r>
        <w:rPr>
          <w:rFonts w:hint="eastAsia"/>
        </w:rPr>
        <w:t>-</w:t>
      </w:r>
      <w:r>
        <w:t>10.1.1.25</w:t>
      </w:r>
    </w:p>
    <w:p w14:paraId="3D860280" w14:textId="77777777" w:rsidR="001D6757" w:rsidRDefault="001D6757" w:rsidP="001D6757">
      <w:r>
        <w:rPr>
          <w:rFonts w:hint="eastAsia"/>
        </w:rPr>
        <w:t>总部的第</w:t>
      </w:r>
      <w:r>
        <w:rPr>
          <w:rFonts w:hint="eastAsia"/>
        </w:rPr>
        <w:t>2</w:t>
      </w:r>
      <w:r>
        <w:t>9</w:t>
      </w:r>
      <w:r>
        <w:rPr>
          <w:rFonts w:hint="eastAsia"/>
        </w:rPr>
        <w:t>行</w:t>
      </w:r>
      <w:r w:rsidRPr="009464EE">
        <w:t>10.1.8.0/255.255.255.0</w:t>
      </w:r>
      <w:r>
        <w:t xml:space="preserve"> </w:t>
      </w:r>
      <w:r>
        <w:rPr>
          <w:rFonts w:hint="eastAsia"/>
        </w:rPr>
        <w:t>包含</w:t>
      </w:r>
      <w:r>
        <w:rPr>
          <w:rFonts w:hint="eastAsia"/>
        </w:rPr>
        <w:t xml:space="preserve"> </w:t>
      </w:r>
      <w:r>
        <w:rPr>
          <w:rFonts w:hint="eastAsia"/>
        </w:rPr>
        <w:t>分支第</w:t>
      </w:r>
      <w:r>
        <w:t>4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 w:rsidRPr="009464EE">
        <w:t>10.1.8.0/25</w:t>
      </w:r>
      <w:r>
        <w:t xml:space="preserve"> </w:t>
      </w:r>
      <w:r>
        <w:rPr>
          <w:rFonts w:hint="eastAsia"/>
        </w:rPr>
        <w:t>应拆分为：</w:t>
      </w:r>
    </w:p>
    <w:p w14:paraId="591AB573" w14:textId="3C483D04" w:rsidR="001D6757" w:rsidRDefault="001D6757" w:rsidP="001D6757">
      <w:r w:rsidRPr="00CF4483">
        <w:t>10.1.8.</w:t>
      </w:r>
      <w:r>
        <w:t>128</w:t>
      </w:r>
      <w:r w:rsidR="00841D43">
        <w:rPr>
          <w:rFonts w:hint="eastAsia"/>
        </w:rPr>
        <w:t>-</w:t>
      </w:r>
      <w:r w:rsidR="00841D43">
        <w:t>10.1.8.255</w:t>
      </w:r>
    </w:p>
    <w:p w14:paraId="70AFEB85" w14:textId="675284EC" w:rsidR="001D6757" w:rsidRDefault="001D6757" w:rsidP="001D6757">
      <w:r>
        <w:rPr>
          <w:rFonts w:hint="eastAsia"/>
        </w:rPr>
        <w:t>总部的第</w:t>
      </w:r>
      <w:r>
        <w:t>30</w:t>
      </w:r>
      <w:r>
        <w:rPr>
          <w:rFonts w:hint="eastAsia"/>
        </w:rPr>
        <w:t>行</w:t>
      </w:r>
      <w:r w:rsidRPr="006B2D63">
        <w:t>10.1.20.0/255.255.255.0</w:t>
      </w:r>
      <w: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分支第</w:t>
      </w:r>
      <w:r>
        <w:t>5</w:t>
      </w:r>
      <w:r>
        <w:rPr>
          <w:rFonts w:hint="eastAsia"/>
        </w:rPr>
        <w:t>行</w:t>
      </w:r>
      <w:r w:rsidRPr="006B2D63">
        <w:t>10.1.20.0/24</w:t>
      </w:r>
      <w:r>
        <w:t xml:space="preserve"> </w:t>
      </w:r>
      <w:r>
        <w:rPr>
          <w:rFonts w:hint="eastAsia"/>
        </w:rPr>
        <w:t>完全一样</w:t>
      </w:r>
      <w:r w:rsidR="004C08DE">
        <w:rPr>
          <w:rFonts w:hint="eastAsia"/>
        </w:rPr>
        <w:t>，应删除</w:t>
      </w:r>
    </w:p>
    <w:p w14:paraId="4CC391C1" w14:textId="27EB38FD" w:rsidR="001D6757" w:rsidRDefault="001D6757" w:rsidP="009D7FD8"/>
    <w:p w14:paraId="05F61C81" w14:textId="77777777" w:rsidR="001D6757" w:rsidRPr="001D6757" w:rsidRDefault="001D6757" w:rsidP="009D7FD8"/>
    <w:p w14:paraId="6B7726E6" w14:textId="65EBE6CB" w:rsidR="00F06D6E" w:rsidRDefault="00582DCF">
      <w:pPr>
        <w:pStyle w:val="1"/>
      </w:pPr>
      <w:bookmarkStart w:id="76" w:name="_Toc62479341"/>
      <w:r>
        <w:rPr>
          <w:rFonts w:hint="eastAsia"/>
        </w:rPr>
        <w:t>操作流程</w:t>
      </w:r>
      <w:bookmarkEnd w:id="76"/>
    </w:p>
    <w:p w14:paraId="6DD3BE6B" w14:textId="77777777" w:rsidR="00DE6447" w:rsidRDefault="00DE6447" w:rsidP="00F422D4">
      <w:pPr>
        <w:pStyle w:val="2"/>
      </w:pPr>
      <w:bookmarkStart w:id="77" w:name="_Toc62479342"/>
      <w:r>
        <w:rPr>
          <w:rFonts w:hint="eastAsia"/>
        </w:rPr>
        <w:t>Web</w:t>
      </w:r>
      <w:r>
        <w:rPr>
          <w:rFonts w:hint="eastAsia"/>
        </w:rPr>
        <w:t>界面</w:t>
      </w:r>
      <w:bookmarkEnd w:id="77"/>
    </w:p>
    <w:p w14:paraId="2601E891" w14:textId="77DB480A" w:rsidR="00F422D4" w:rsidRDefault="00DE6447" w:rsidP="00F422D4">
      <w:pPr>
        <w:pStyle w:val="2"/>
      </w:pPr>
      <w:bookmarkStart w:id="78" w:name="_Toc62479343"/>
      <w:r>
        <w:rPr>
          <w:rFonts w:hint="eastAsia"/>
        </w:rPr>
        <w:t>选择</w:t>
      </w:r>
      <w:r>
        <w:rPr>
          <w:rFonts w:hint="eastAsia"/>
        </w:rPr>
        <w:t>excel</w:t>
      </w:r>
      <w:r>
        <w:rPr>
          <w:rFonts w:hint="eastAsia"/>
        </w:rPr>
        <w:t>并上传</w:t>
      </w:r>
      <w:bookmarkEnd w:id="78"/>
    </w:p>
    <w:p w14:paraId="46E4A6D8" w14:textId="56EFB260" w:rsidR="009D7FD8" w:rsidRPr="009D7FD8" w:rsidRDefault="00DE6447" w:rsidP="009D7FD8">
      <w:pPr>
        <w:pStyle w:val="2"/>
      </w:pPr>
      <w:bookmarkStart w:id="79" w:name="_Toc62479344"/>
      <w:r>
        <w:rPr>
          <w:rFonts w:hint="eastAsia"/>
        </w:rPr>
        <w:t>输出结果</w:t>
      </w:r>
      <w:bookmarkEnd w:id="79"/>
    </w:p>
    <w:p w14:paraId="7FD5E4C1" w14:textId="768F2D4D" w:rsidR="009D7FD8" w:rsidRPr="009D7FD8" w:rsidRDefault="00F654F5" w:rsidP="009D7FD8">
      <w:pPr>
        <w:pStyle w:val="2"/>
      </w:pPr>
      <w:bookmarkStart w:id="80" w:name="_Toc62479345"/>
      <w:ins w:id="81" w:author="chou calfen" w:date="2021-01-27T13:49:00Z">
        <w:r>
          <w:rPr>
            <w:rFonts w:hint="eastAsia"/>
          </w:rPr>
          <w:t>工程师</w:t>
        </w:r>
      </w:ins>
      <w:r>
        <w:rPr>
          <w:rFonts w:hint="eastAsia"/>
        </w:rPr>
        <w:t>修改本地</w:t>
      </w:r>
      <w:r>
        <w:rPr>
          <w:rFonts w:hint="eastAsia"/>
        </w:rPr>
        <w:t>excel</w:t>
      </w:r>
      <w:bookmarkEnd w:id="80"/>
    </w:p>
    <w:p w14:paraId="5DD31F74" w14:textId="77777777" w:rsidR="00F422D4" w:rsidRPr="00F422D4" w:rsidRDefault="00F422D4" w:rsidP="00F422D4"/>
    <w:p w14:paraId="551C3A24" w14:textId="600DF12F" w:rsidR="00F06D6E" w:rsidRDefault="005745DD">
      <w:pPr>
        <w:pStyle w:val="1"/>
      </w:pPr>
      <w:bookmarkStart w:id="82" w:name="_Toc62479346"/>
      <w:r>
        <w:rPr>
          <w:rFonts w:hint="eastAsia"/>
        </w:rPr>
        <w:lastRenderedPageBreak/>
        <w:t>其他要求</w:t>
      </w:r>
      <w:bookmarkEnd w:id="82"/>
    </w:p>
    <w:p w14:paraId="11EA792F" w14:textId="1FB41472" w:rsidR="0086656C" w:rsidRPr="0086656C" w:rsidRDefault="00E56C96" w:rsidP="0086656C">
      <w:r>
        <w:rPr>
          <w:rFonts w:hint="eastAsia"/>
        </w:rPr>
        <w:t>开发工具时需要考虑</w:t>
      </w:r>
      <w:r w:rsidR="0086656C">
        <w:rPr>
          <w:rFonts w:hint="eastAsia"/>
        </w:rPr>
        <w:t>I</w:t>
      </w:r>
      <w:r w:rsidR="0086656C">
        <w:t>P</w:t>
      </w:r>
      <w:r w:rsidR="0086656C">
        <w:rPr>
          <w:rFonts w:hint="eastAsia"/>
        </w:rPr>
        <w:t>拆分表</w:t>
      </w:r>
      <w:r>
        <w:rPr>
          <w:rFonts w:hint="eastAsia"/>
        </w:rPr>
        <w:t>中</w:t>
      </w:r>
      <w:r w:rsidR="0086656C">
        <w:rPr>
          <w:rFonts w:hint="eastAsia"/>
        </w:rPr>
        <w:t>总部</w:t>
      </w:r>
      <w:r w:rsidR="0086656C">
        <w:t>IP</w:t>
      </w:r>
      <w:r w:rsidR="0086656C">
        <w:rPr>
          <w:rFonts w:hint="eastAsia"/>
        </w:rPr>
        <w:t>网段，分支</w:t>
      </w:r>
      <w:r w:rsidR="0086656C">
        <w:rPr>
          <w:rFonts w:hint="eastAsia"/>
        </w:rPr>
        <w:t>I</w:t>
      </w:r>
      <w:r w:rsidR="0086656C">
        <w:t>P</w:t>
      </w:r>
      <w:r w:rsidR="0086656C">
        <w:rPr>
          <w:rFonts w:hint="eastAsia"/>
        </w:rPr>
        <w:t>网段地址</w:t>
      </w:r>
      <w:r w:rsidR="001D3534">
        <w:rPr>
          <w:rFonts w:hint="eastAsia"/>
        </w:rPr>
        <w:t>都</w:t>
      </w:r>
      <w:r w:rsidR="0086656C">
        <w:rPr>
          <w:rFonts w:hint="eastAsia"/>
        </w:rPr>
        <w:t>会增加</w:t>
      </w:r>
      <w:r>
        <w:rPr>
          <w:rFonts w:hint="eastAsia"/>
        </w:rPr>
        <w:t>。</w:t>
      </w:r>
    </w:p>
    <w:p w14:paraId="0F4B113E" w14:textId="77777777" w:rsidR="00F06D6E" w:rsidRDefault="005745DD">
      <w:pPr>
        <w:pStyle w:val="1"/>
      </w:pPr>
      <w:bookmarkStart w:id="83" w:name="_Toc62479347"/>
      <w:r>
        <w:rPr>
          <w:rFonts w:hint="eastAsia"/>
        </w:rPr>
        <w:t>工作量评估</w:t>
      </w:r>
      <w:bookmarkEnd w:id="83"/>
    </w:p>
    <w:p w14:paraId="111B1731" w14:textId="77777777" w:rsidR="00F06D6E" w:rsidRDefault="00F06D6E"/>
    <w:sectPr w:rsidR="00F06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586924" w14:textId="77777777" w:rsidR="00DB0C39" w:rsidRDefault="00DB0C39">
      <w:r>
        <w:separator/>
      </w:r>
    </w:p>
  </w:endnote>
  <w:endnote w:type="continuationSeparator" w:id="0">
    <w:p w14:paraId="57613B21" w14:textId="77777777" w:rsidR="00DB0C39" w:rsidRDefault="00DB0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6AC27E" w14:textId="77777777" w:rsidR="00DB0C39" w:rsidRDefault="00DB0C39">
      <w:r>
        <w:separator/>
      </w:r>
    </w:p>
  </w:footnote>
  <w:footnote w:type="continuationSeparator" w:id="0">
    <w:p w14:paraId="64577247" w14:textId="77777777" w:rsidR="00DB0C39" w:rsidRDefault="00DB0C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5CF6D" w14:textId="77777777" w:rsidR="00F06D6E" w:rsidRDefault="005745DD">
    <w:pPr>
      <w:pStyle w:val="a5"/>
      <w:jc w:val="both"/>
    </w:pPr>
    <w:r>
      <w:rPr>
        <w:noProof/>
      </w:rPr>
      <w:drawing>
        <wp:inline distT="0" distB="0" distL="114300" distR="114300" wp14:anchorId="6462E88F" wp14:editId="4180A48B">
          <wp:extent cx="1369060" cy="369570"/>
          <wp:effectExtent l="0" t="0" r="2540" b="3810"/>
          <wp:docPr id="1" name="图片 1" descr="logo without Chinese 拷贝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 without Chinese 拷贝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69060" cy="369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产品需求说明书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44126"/>
    <w:multiLevelType w:val="hybridMultilevel"/>
    <w:tmpl w:val="320EA7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C51C45"/>
    <w:multiLevelType w:val="hybridMultilevel"/>
    <w:tmpl w:val="6F3CD3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9A6FBA"/>
    <w:multiLevelType w:val="hybridMultilevel"/>
    <w:tmpl w:val="EC46ED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B31A55"/>
    <w:multiLevelType w:val="multilevel"/>
    <w:tmpl w:val="63B31A55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4" w15:restartNumberingAfterBreak="0">
    <w:nsid w:val="69BD4FBE"/>
    <w:multiLevelType w:val="hybridMultilevel"/>
    <w:tmpl w:val="D584E3C4"/>
    <w:lvl w:ilvl="0" w:tplc="BCCA1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ou calfen">
    <w15:presenceInfo w15:providerId="Windows Live" w15:userId="f03004ac86a403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3D6574B"/>
    <w:rsid w:val="00001F3A"/>
    <w:rsid w:val="000112B1"/>
    <w:rsid w:val="00033143"/>
    <w:rsid w:val="00033839"/>
    <w:rsid w:val="0003744F"/>
    <w:rsid w:val="00044FE6"/>
    <w:rsid w:val="0005084D"/>
    <w:rsid w:val="0009506D"/>
    <w:rsid w:val="000B5D28"/>
    <w:rsid w:val="000C7D22"/>
    <w:rsid w:val="00112820"/>
    <w:rsid w:val="001131AB"/>
    <w:rsid w:val="001229B4"/>
    <w:rsid w:val="00176593"/>
    <w:rsid w:val="001771DC"/>
    <w:rsid w:val="00183671"/>
    <w:rsid w:val="001A7275"/>
    <w:rsid w:val="001B13CA"/>
    <w:rsid w:val="001B3778"/>
    <w:rsid w:val="001D3534"/>
    <w:rsid w:val="001D4795"/>
    <w:rsid w:val="001D6757"/>
    <w:rsid w:val="001F11D6"/>
    <w:rsid w:val="001F2D37"/>
    <w:rsid w:val="00201B68"/>
    <w:rsid w:val="002048F1"/>
    <w:rsid w:val="00214859"/>
    <w:rsid w:val="00245203"/>
    <w:rsid w:val="00255B19"/>
    <w:rsid w:val="0025787D"/>
    <w:rsid w:val="00263173"/>
    <w:rsid w:val="00275FAB"/>
    <w:rsid w:val="00280E52"/>
    <w:rsid w:val="002860E9"/>
    <w:rsid w:val="00292B9E"/>
    <w:rsid w:val="002C7502"/>
    <w:rsid w:val="002F0688"/>
    <w:rsid w:val="002F0B05"/>
    <w:rsid w:val="002F1B8A"/>
    <w:rsid w:val="003159DE"/>
    <w:rsid w:val="003204AA"/>
    <w:rsid w:val="00332340"/>
    <w:rsid w:val="0033661E"/>
    <w:rsid w:val="00337693"/>
    <w:rsid w:val="00341AE8"/>
    <w:rsid w:val="00354BDD"/>
    <w:rsid w:val="00383678"/>
    <w:rsid w:val="00396474"/>
    <w:rsid w:val="003B6527"/>
    <w:rsid w:val="003B74F2"/>
    <w:rsid w:val="003C222C"/>
    <w:rsid w:val="003D4888"/>
    <w:rsid w:val="003D5B92"/>
    <w:rsid w:val="003E01EE"/>
    <w:rsid w:val="003E5CFB"/>
    <w:rsid w:val="003F301F"/>
    <w:rsid w:val="00401076"/>
    <w:rsid w:val="00410EDB"/>
    <w:rsid w:val="0041431F"/>
    <w:rsid w:val="00414425"/>
    <w:rsid w:val="00414670"/>
    <w:rsid w:val="0041788B"/>
    <w:rsid w:val="00453383"/>
    <w:rsid w:val="004631AE"/>
    <w:rsid w:val="00480567"/>
    <w:rsid w:val="004817BD"/>
    <w:rsid w:val="00496E10"/>
    <w:rsid w:val="004B0EAC"/>
    <w:rsid w:val="004B7F29"/>
    <w:rsid w:val="004C08DE"/>
    <w:rsid w:val="004C164F"/>
    <w:rsid w:val="004C3CFF"/>
    <w:rsid w:val="004D3910"/>
    <w:rsid w:val="004D55B3"/>
    <w:rsid w:val="004F2C52"/>
    <w:rsid w:val="004F36CD"/>
    <w:rsid w:val="004F3BB8"/>
    <w:rsid w:val="00503840"/>
    <w:rsid w:val="005054B0"/>
    <w:rsid w:val="00505E9D"/>
    <w:rsid w:val="00513B5C"/>
    <w:rsid w:val="005221E3"/>
    <w:rsid w:val="00553921"/>
    <w:rsid w:val="005745DD"/>
    <w:rsid w:val="00582DCF"/>
    <w:rsid w:val="005A73D9"/>
    <w:rsid w:val="005C18E2"/>
    <w:rsid w:val="005C2495"/>
    <w:rsid w:val="005C5716"/>
    <w:rsid w:val="005D4E86"/>
    <w:rsid w:val="005D573E"/>
    <w:rsid w:val="005E373C"/>
    <w:rsid w:val="005E40B0"/>
    <w:rsid w:val="0060045E"/>
    <w:rsid w:val="00603C53"/>
    <w:rsid w:val="00610C14"/>
    <w:rsid w:val="00616080"/>
    <w:rsid w:val="006241FC"/>
    <w:rsid w:val="006257F0"/>
    <w:rsid w:val="00627B82"/>
    <w:rsid w:val="0063265D"/>
    <w:rsid w:val="00642027"/>
    <w:rsid w:val="00643401"/>
    <w:rsid w:val="0068661E"/>
    <w:rsid w:val="006B2D63"/>
    <w:rsid w:val="006B57E6"/>
    <w:rsid w:val="006C00FC"/>
    <w:rsid w:val="006C4991"/>
    <w:rsid w:val="006E0361"/>
    <w:rsid w:val="006E19D3"/>
    <w:rsid w:val="006E3175"/>
    <w:rsid w:val="006E4EF6"/>
    <w:rsid w:val="00702763"/>
    <w:rsid w:val="00720B18"/>
    <w:rsid w:val="00750546"/>
    <w:rsid w:val="007562CF"/>
    <w:rsid w:val="0078536F"/>
    <w:rsid w:val="0078665B"/>
    <w:rsid w:val="00791151"/>
    <w:rsid w:val="007925F0"/>
    <w:rsid w:val="0079547C"/>
    <w:rsid w:val="007A5E5A"/>
    <w:rsid w:val="007B1BFE"/>
    <w:rsid w:val="007E6D4A"/>
    <w:rsid w:val="007F4A31"/>
    <w:rsid w:val="00804554"/>
    <w:rsid w:val="008108BE"/>
    <w:rsid w:val="0082768E"/>
    <w:rsid w:val="00831E2A"/>
    <w:rsid w:val="00841D43"/>
    <w:rsid w:val="00861126"/>
    <w:rsid w:val="0086656C"/>
    <w:rsid w:val="00870192"/>
    <w:rsid w:val="008821A7"/>
    <w:rsid w:val="00885225"/>
    <w:rsid w:val="008903E8"/>
    <w:rsid w:val="0089118C"/>
    <w:rsid w:val="00892CE6"/>
    <w:rsid w:val="008D1F32"/>
    <w:rsid w:val="008D7AEF"/>
    <w:rsid w:val="00900017"/>
    <w:rsid w:val="00912578"/>
    <w:rsid w:val="00937724"/>
    <w:rsid w:val="009464EE"/>
    <w:rsid w:val="009654F7"/>
    <w:rsid w:val="0099227E"/>
    <w:rsid w:val="009B0BC9"/>
    <w:rsid w:val="009C2CCE"/>
    <w:rsid w:val="009C43A2"/>
    <w:rsid w:val="009D0F98"/>
    <w:rsid w:val="009D7FD8"/>
    <w:rsid w:val="009E7EAF"/>
    <w:rsid w:val="00A0689F"/>
    <w:rsid w:val="00A364C2"/>
    <w:rsid w:val="00A41EC3"/>
    <w:rsid w:val="00A42E60"/>
    <w:rsid w:val="00A4607C"/>
    <w:rsid w:val="00A50DE1"/>
    <w:rsid w:val="00A5387B"/>
    <w:rsid w:val="00A617CA"/>
    <w:rsid w:val="00AA011C"/>
    <w:rsid w:val="00AA4636"/>
    <w:rsid w:val="00AB2245"/>
    <w:rsid w:val="00AE7555"/>
    <w:rsid w:val="00B25E50"/>
    <w:rsid w:val="00B31FAE"/>
    <w:rsid w:val="00B4686F"/>
    <w:rsid w:val="00B62ABF"/>
    <w:rsid w:val="00B67C79"/>
    <w:rsid w:val="00B84D5B"/>
    <w:rsid w:val="00B9315B"/>
    <w:rsid w:val="00B93A64"/>
    <w:rsid w:val="00B94203"/>
    <w:rsid w:val="00BB063B"/>
    <w:rsid w:val="00BB5AE4"/>
    <w:rsid w:val="00BB6340"/>
    <w:rsid w:val="00BE06C4"/>
    <w:rsid w:val="00BE5A7E"/>
    <w:rsid w:val="00BF2178"/>
    <w:rsid w:val="00BF751E"/>
    <w:rsid w:val="00C202A9"/>
    <w:rsid w:val="00C21058"/>
    <w:rsid w:val="00C3313C"/>
    <w:rsid w:val="00C36F4F"/>
    <w:rsid w:val="00C47259"/>
    <w:rsid w:val="00C60296"/>
    <w:rsid w:val="00C911B5"/>
    <w:rsid w:val="00C93711"/>
    <w:rsid w:val="00CB3928"/>
    <w:rsid w:val="00CB4A75"/>
    <w:rsid w:val="00CD7328"/>
    <w:rsid w:val="00CE7671"/>
    <w:rsid w:val="00CF4483"/>
    <w:rsid w:val="00D05CF5"/>
    <w:rsid w:val="00D11750"/>
    <w:rsid w:val="00D23B40"/>
    <w:rsid w:val="00D261A5"/>
    <w:rsid w:val="00D5379A"/>
    <w:rsid w:val="00D54C5A"/>
    <w:rsid w:val="00D63CAA"/>
    <w:rsid w:val="00D64B03"/>
    <w:rsid w:val="00D71993"/>
    <w:rsid w:val="00DB016E"/>
    <w:rsid w:val="00DB0C39"/>
    <w:rsid w:val="00DE2CB1"/>
    <w:rsid w:val="00DE6447"/>
    <w:rsid w:val="00DF2155"/>
    <w:rsid w:val="00E05152"/>
    <w:rsid w:val="00E16DA3"/>
    <w:rsid w:val="00E1785A"/>
    <w:rsid w:val="00E370DC"/>
    <w:rsid w:val="00E411F3"/>
    <w:rsid w:val="00E43194"/>
    <w:rsid w:val="00E56C96"/>
    <w:rsid w:val="00E71AC7"/>
    <w:rsid w:val="00E94F9B"/>
    <w:rsid w:val="00EE0B5B"/>
    <w:rsid w:val="00F03ED4"/>
    <w:rsid w:val="00F06D6E"/>
    <w:rsid w:val="00F17019"/>
    <w:rsid w:val="00F422D4"/>
    <w:rsid w:val="00F5227F"/>
    <w:rsid w:val="00F654F5"/>
    <w:rsid w:val="00F919C3"/>
    <w:rsid w:val="00F95141"/>
    <w:rsid w:val="00FA5031"/>
    <w:rsid w:val="00FB1358"/>
    <w:rsid w:val="00FB6D6D"/>
    <w:rsid w:val="00FC7FB7"/>
    <w:rsid w:val="00FD4C92"/>
    <w:rsid w:val="00FF24C4"/>
    <w:rsid w:val="53D6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D42831"/>
  <w15:docId w15:val="{F302AE6B-95B4-8244-A9C7-042821325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toc 1" w:semiHidden="1" w:uiPriority="39"/>
    <w:lsdException w:name="toc 2" w:semiHidden="1" w:uiPriority="39"/>
    <w:lsdException w:name="toc 3" w:semiHidden="1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pPr>
      <w:keepNext/>
      <w:keepLines/>
      <w:numPr>
        <w:ilvl w:val="1"/>
        <w:numId w:val="1"/>
      </w:numPr>
      <w:tabs>
        <w:tab w:val="left" w:pos="432"/>
      </w:tabs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pPr>
      <w:keepNext/>
      <w:keepLines/>
      <w:numPr>
        <w:ilvl w:val="2"/>
        <w:numId w:val="1"/>
      </w:numPr>
      <w:tabs>
        <w:tab w:val="left" w:pos="432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pPr>
      <w:keepNext/>
      <w:keepLines/>
      <w:numPr>
        <w:ilvl w:val="3"/>
        <w:numId w:val="1"/>
      </w:numPr>
      <w:tabs>
        <w:tab w:val="left" w:pos="432"/>
      </w:tabs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pPr>
      <w:keepNext/>
      <w:keepLines/>
      <w:numPr>
        <w:ilvl w:val="4"/>
        <w:numId w:val="1"/>
      </w:numPr>
      <w:tabs>
        <w:tab w:val="left" w:pos="432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pPr>
      <w:keepNext/>
      <w:keepLines/>
      <w:numPr>
        <w:ilvl w:val="5"/>
        <w:numId w:val="1"/>
      </w:numPr>
      <w:tabs>
        <w:tab w:val="left" w:pos="432"/>
      </w:tabs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pPr>
      <w:keepNext/>
      <w:keepLines/>
      <w:numPr>
        <w:ilvl w:val="6"/>
        <w:numId w:val="1"/>
      </w:numPr>
      <w:tabs>
        <w:tab w:val="left" w:pos="432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pPr>
      <w:keepNext/>
      <w:keepLines/>
      <w:numPr>
        <w:ilvl w:val="7"/>
        <w:numId w:val="1"/>
      </w:numPr>
      <w:tabs>
        <w:tab w:val="left" w:pos="432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pPr>
      <w:keepNext/>
      <w:keepLines/>
      <w:numPr>
        <w:ilvl w:val="8"/>
        <w:numId w:val="1"/>
      </w:numPr>
      <w:tabs>
        <w:tab w:val="left" w:pos="432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pPr>
      <w:ind w:left="1260"/>
      <w:jc w:val="left"/>
    </w:pPr>
    <w:rPr>
      <w:sz w:val="18"/>
      <w:szCs w:val="18"/>
    </w:rPr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TOC5">
    <w:name w:val="toc 5"/>
    <w:basedOn w:val="a"/>
    <w:next w:val="a"/>
    <w:semiHidden/>
    <w:pPr>
      <w:ind w:left="840"/>
      <w:jc w:val="left"/>
    </w:pPr>
    <w:rPr>
      <w:sz w:val="18"/>
      <w:szCs w:val="18"/>
    </w:rPr>
  </w:style>
  <w:style w:type="paragraph" w:styleId="TOC3">
    <w:name w:val="toc 3"/>
    <w:basedOn w:val="a"/>
    <w:next w:val="a"/>
    <w:uiPriority w:val="39"/>
    <w:pPr>
      <w:ind w:left="420"/>
      <w:jc w:val="left"/>
    </w:pPr>
    <w:rPr>
      <w:i/>
      <w:iCs/>
      <w:sz w:val="20"/>
      <w:szCs w:val="20"/>
    </w:rPr>
  </w:style>
  <w:style w:type="paragraph" w:styleId="TOC8">
    <w:name w:val="toc 8"/>
    <w:basedOn w:val="a"/>
    <w:next w:val="a"/>
    <w:semiHidden/>
    <w:pPr>
      <w:ind w:left="1470"/>
      <w:jc w:val="left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ahoma" w:hAnsi="Tahoma"/>
      <w:sz w:val="18"/>
      <w:szCs w:val="18"/>
    </w:rPr>
  </w:style>
  <w:style w:type="paragraph" w:styleId="TOC1">
    <w:name w:val="toc 1"/>
    <w:basedOn w:val="a"/>
    <w:next w:val="a"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4">
    <w:name w:val="toc 4"/>
    <w:basedOn w:val="a"/>
    <w:next w:val="a"/>
    <w:semiHidden/>
    <w:pPr>
      <w:ind w:left="630"/>
      <w:jc w:val="left"/>
    </w:pPr>
    <w:rPr>
      <w:sz w:val="18"/>
      <w:szCs w:val="18"/>
    </w:rPr>
  </w:style>
  <w:style w:type="paragraph" w:styleId="TOC6">
    <w:name w:val="toc 6"/>
    <w:basedOn w:val="a"/>
    <w:next w:val="a"/>
    <w:semiHidden/>
    <w:pPr>
      <w:ind w:left="105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pPr>
      <w:ind w:left="210"/>
      <w:jc w:val="left"/>
    </w:pPr>
    <w:rPr>
      <w:smallCaps/>
      <w:sz w:val="20"/>
      <w:szCs w:val="20"/>
    </w:rPr>
  </w:style>
  <w:style w:type="paragraph" w:styleId="TOC9">
    <w:name w:val="toc 9"/>
    <w:basedOn w:val="a"/>
    <w:next w:val="a"/>
    <w:semiHidden/>
    <w:pPr>
      <w:ind w:left="1680"/>
      <w:jc w:val="left"/>
    </w:pPr>
    <w:rPr>
      <w:sz w:val="18"/>
      <w:szCs w:val="18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rPr>
      <w:color w:val="0000FF"/>
      <w:u w:val="single"/>
    </w:rPr>
  </w:style>
  <w:style w:type="paragraph" w:styleId="a8">
    <w:name w:val="List Paragraph"/>
    <w:basedOn w:val="a"/>
    <w:uiPriority w:val="99"/>
    <w:rsid w:val="007911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0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Excel____.xlsx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0456;&#20851;&#36164;&#26009;\9001\Cintel\4%20&#25991;&#26723;&#27169;&#26495;\&#20135;&#21697;&#25991;&#26723;&#27169;&#26495;\CIN-XXX&#20135;&#21697;&#38656;&#27714;&#35828;&#26126;&#20070;&#27169;&#26495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DE7AAA-9CA2-412A-9D0C-963D9E769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D:\相关资料\9001\Cintel\4 文档模板\产品文档模板\CIN-XXX产品需求说明书模板.dot</Template>
  <TotalTime>103</TotalTime>
  <Pages>6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产品需求说明书</dc:title>
  <dc:creator>60197</dc:creator>
  <cp:lastModifiedBy>chou calfen</cp:lastModifiedBy>
  <cp:revision>172</cp:revision>
  <dcterms:created xsi:type="dcterms:W3CDTF">2019-10-21T06:41:00Z</dcterms:created>
  <dcterms:modified xsi:type="dcterms:W3CDTF">2021-01-27T05:49:00Z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